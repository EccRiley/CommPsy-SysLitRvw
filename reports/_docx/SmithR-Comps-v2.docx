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E3036" w14:textId="77777777" w:rsidR="00975923" w:rsidRDefault="003B79DD">
      <w:pPr>
        <w:pStyle w:val="Title"/>
      </w:pPr>
      <w:commentRangeStart w:id="2"/>
      <w:commentRangeStart w:id="3"/>
      <w:r>
        <w:t>Comprehensive Examination Proposal</w:t>
      </w:r>
      <w:commentRangeEnd w:id="2"/>
      <w:r w:rsidR="002D75B6">
        <w:rPr>
          <w:rStyle w:val="CommentReference"/>
          <w:rFonts w:ascii="Times New Roman" w:eastAsiaTheme="minorHAnsi" w:hAnsi="Times New Roman" w:cstheme="minorBidi"/>
          <w:b w:val="0"/>
        </w:rPr>
        <w:commentReference w:id="2"/>
      </w:r>
      <w:commentRangeEnd w:id="3"/>
      <w:r w:rsidR="0004546A">
        <w:rPr>
          <w:rStyle w:val="CommentReference"/>
          <w:rFonts w:ascii="Times New Roman" w:eastAsiaTheme="minorHAnsi" w:hAnsi="Times New Roman" w:cstheme="minorBidi"/>
          <w:b w:val="0"/>
        </w:rPr>
        <w:commentReference w:id="3"/>
      </w:r>
    </w:p>
    <w:p w14:paraId="167C6D73" w14:textId="77777777" w:rsidR="00975923" w:rsidRDefault="003B79DD">
      <w:pPr>
        <w:pStyle w:val="Author"/>
      </w:pPr>
      <w:r>
        <w:t>Rachel M. Smith</w:t>
      </w:r>
    </w:p>
    <w:p w14:paraId="3E7F827C" w14:textId="77777777" w:rsidR="00975923" w:rsidRDefault="003B79DD">
      <w:pPr>
        <w:pStyle w:val="Date"/>
      </w:pPr>
      <w:r>
        <w:t>30 November 2016</w:t>
      </w:r>
    </w:p>
    <w:p w14:paraId="3DD4977D" w14:textId="77777777" w:rsidR="006D39B9" w:rsidRDefault="006D39B9">
      <w:pPr>
        <w:ind w:firstLine="0"/>
        <w:rPr>
          <w:ins w:id="4" w:author="Riley Smith" w:date="2016-12-07T19:00:00Z"/>
          <w:rFonts w:asciiTheme="majorHAnsi" w:eastAsiaTheme="majorEastAsia" w:hAnsiTheme="majorHAnsi" w:cstheme="majorBidi"/>
          <w:b/>
          <w:bCs/>
        </w:rPr>
      </w:pPr>
      <w:bookmarkStart w:id="5" w:name="a-completed-foundational-coursework"/>
      <w:bookmarkEnd w:id="5"/>
      <w:ins w:id="6" w:author="Riley Smith" w:date="2016-12-07T19:00:00Z">
        <w:r>
          <w:br w:type="page"/>
        </w:r>
      </w:ins>
    </w:p>
    <w:p w14:paraId="3CBDA13E" w14:textId="6047CEC7" w:rsidR="00975923" w:rsidRDefault="003B79DD" w:rsidP="00110699">
      <w:pPr>
        <w:pStyle w:val="Heading1"/>
      </w:pPr>
      <w:r>
        <w:lastRenderedPageBreak/>
        <w:t xml:space="preserve">(A) </w:t>
      </w:r>
      <w:commentRangeStart w:id="7"/>
      <w:commentRangeStart w:id="8"/>
      <w:r>
        <w:t xml:space="preserve">Completed Foundational Coursework </w:t>
      </w:r>
      <w:commentRangeEnd w:id="7"/>
      <w:r w:rsidR="001A74BB">
        <w:rPr>
          <w:rStyle w:val="CommentReference"/>
          <w:rFonts w:ascii="Times New Roman" w:eastAsiaTheme="minorHAnsi" w:hAnsi="Times New Roman" w:cstheme="minorBidi"/>
          <w:b w:val="0"/>
          <w:bCs w:val="0"/>
        </w:rPr>
        <w:commentReference w:id="7"/>
      </w:r>
      <w:commentRangeEnd w:id="8"/>
      <w:r w:rsidR="004977FC">
        <w:rPr>
          <w:rStyle w:val="CommentReference"/>
          <w:rFonts w:ascii="Times New Roman" w:eastAsiaTheme="minorHAnsi" w:hAnsi="Times New Roman" w:cstheme="minorBidi"/>
          <w:b w:val="0"/>
          <w:bCs w:val="0"/>
        </w:rPr>
        <w:commentReference w:id="8"/>
      </w:r>
    </w:p>
    <w:p w14:paraId="51DFAB54" w14:textId="29252C1E" w:rsidR="00975923" w:rsidRPr="00323CC5" w:rsidDel="0004546A" w:rsidRDefault="003B79DD" w:rsidP="002152C1">
      <w:pPr>
        <w:ind w:firstLine="0"/>
        <w:jc w:val="center"/>
        <w:rPr>
          <w:del w:id="9" w:author="Riley Smith" w:date="2016-12-07T18:00:00Z"/>
          <w:color w:val="000000" w:themeColor="text1"/>
        </w:rPr>
      </w:pPr>
      <w:del w:id="10" w:author="Riley Smith" w:date="2016-12-07T18:00:00Z">
        <w:r w:rsidDel="0004546A">
          <w:rPr>
            <w:b/>
            <w:i/>
          </w:rPr>
          <w:delText>Note:</w:delText>
        </w:r>
        <w:r w:rsidDel="0004546A">
          <w:rPr>
            <w:i/>
          </w:rPr>
          <w:delText xml:space="preserve"> </w:delText>
        </w:r>
        <w:r w:rsidR="004D191C" w:rsidDel="0004546A">
          <w:rPr>
            <w:i/>
          </w:rPr>
          <w:delText>"</w:delText>
        </w:r>
        <w:r w:rsidR="004D191C" w:rsidRPr="005770BC" w:rsidDel="0004546A">
          <w:rPr>
            <w:i/>
            <w:vertAlign w:val="superscript"/>
          </w:rPr>
          <w:delText>*</w:delText>
        </w:r>
        <w:r w:rsidR="004D191C" w:rsidDel="0004546A">
          <w:rPr>
            <w:i/>
          </w:rPr>
          <w:delText xml:space="preserve">" </w:delText>
        </w:r>
        <w:r w:rsidDel="0004546A">
          <w:rPr>
            <w:i/>
          </w:rPr>
          <w:delText>denotes courses applicable to both the major and mi</w:delText>
        </w:r>
        <w:r w:rsidRPr="00323CC5" w:rsidDel="0004546A">
          <w:rPr>
            <w:i/>
            <w:color w:val="000000" w:themeColor="text1"/>
          </w:rPr>
          <w:delText>nor areas.</w:delText>
        </w:r>
      </w:del>
    </w:p>
    <w:p w14:paraId="0CBC8D43" w14:textId="4D91BF3C" w:rsidR="00975923" w:rsidRPr="00323CC5" w:rsidRDefault="003B79DD" w:rsidP="0004546A">
      <w:pPr>
        <w:pStyle w:val="TableCaption"/>
      </w:pPr>
      <w:r w:rsidRPr="00323CC5">
        <w:rPr>
          <w:b/>
        </w:rPr>
        <w:t>Major Area Coursework</w:t>
      </w:r>
      <w:r w:rsidR="004D191C" w:rsidRPr="00323CC5">
        <w:t xml:space="preserve">: </w:t>
      </w:r>
      <w:commentRangeStart w:id="11"/>
      <w:commentRangeStart w:id="12"/>
      <w:r w:rsidR="004D191C" w:rsidRPr="00323CC5">
        <w:t>Applied</w:t>
      </w:r>
      <w:del w:id="13" w:author="Riley Smith" w:date="2016-12-07T16:43:00Z">
        <w:r w:rsidR="004D191C" w:rsidRPr="00323CC5" w:rsidDel="00710B9C">
          <w:delText xml:space="preserve"> </w:delText>
        </w:r>
        <w:r w:rsidRPr="00323CC5" w:rsidDel="00710B9C">
          <w:delText>Social &amp;</w:delText>
        </w:r>
      </w:del>
      <w:r w:rsidRPr="00323CC5">
        <w:t xml:space="preserve"> </w:t>
      </w:r>
      <w:commentRangeEnd w:id="11"/>
      <w:r w:rsidR="001A74BB">
        <w:rPr>
          <w:rStyle w:val="CommentReference"/>
          <w:i w:val="0"/>
        </w:rPr>
        <w:commentReference w:id="11"/>
      </w:r>
      <w:commentRangeEnd w:id="12"/>
      <w:r w:rsidR="0004546A">
        <w:rPr>
          <w:rStyle w:val="CommentReference"/>
          <w:i w:val="0"/>
        </w:rPr>
        <w:commentReference w:id="12"/>
      </w:r>
      <w:r w:rsidRPr="00323CC5">
        <w:t>Community Psychology</w:t>
      </w:r>
    </w:p>
    <w:tbl>
      <w:tblPr>
        <w:tblW w:w="5369" w:type="pct"/>
        <w:tblLook w:val="07E0" w:firstRow="1" w:lastRow="1" w:firstColumn="1" w:lastColumn="1" w:noHBand="1" w:noVBand="1"/>
        <w:tblCaption w:val="Major Area Coursework: Applied Social &amp; Community Psychology"/>
      </w:tblPr>
      <w:tblGrid>
        <w:gridCol w:w="1157"/>
        <w:gridCol w:w="5261"/>
        <w:gridCol w:w="804"/>
        <w:gridCol w:w="1551"/>
        <w:gridCol w:w="1510"/>
      </w:tblGrid>
      <w:tr w:rsidR="00710B9C" w:rsidRPr="00323CC5" w14:paraId="40DE2EF2" w14:textId="4B5DDADB" w:rsidTr="0004546A">
        <w:tc>
          <w:tcPr>
            <w:tcW w:w="563" w:type="pct"/>
            <w:tcBorders>
              <w:bottom w:val="single" w:sz="0" w:space="0" w:color="auto"/>
            </w:tcBorders>
            <w:vAlign w:val="center"/>
          </w:tcPr>
          <w:p w14:paraId="3883EB5A" w14:textId="77777777" w:rsidR="00710B9C" w:rsidRPr="0004546A" w:rsidRDefault="00710B9C">
            <w:pPr>
              <w:pStyle w:val="Compact"/>
              <w:jc w:val="center"/>
              <w:rPr>
                <w:rFonts w:ascii="Consolas" w:hAnsi="Consolas"/>
                <w:color w:val="000000" w:themeColor="text1"/>
              </w:rPr>
            </w:pPr>
            <w:r w:rsidRPr="0004546A">
              <w:rPr>
                <w:rFonts w:ascii="Consolas" w:hAnsi="Consolas"/>
                <w:color w:val="000000" w:themeColor="text1"/>
                <w:sz w:val="20"/>
              </w:rPr>
              <w:t>CRN</w:t>
            </w:r>
          </w:p>
        </w:tc>
        <w:tc>
          <w:tcPr>
            <w:tcW w:w="2558" w:type="pct"/>
            <w:tcBorders>
              <w:bottom w:val="single" w:sz="0" w:space="0" w:color="auto"/>
            </w:tcBorders>
            <w:vAlign w:val="center"/>
          </w:tcPr>
          <w:p w14:paraId="37E8B563" w14:textId="77777777" w:rsidR="00710B9C" w:rsidRPr="00323CC5" w:rsidRDefault="00710B9C">
            <w:pPr>
              <w:pStyle w:val="Compact"/>
              <w:rPr>
                <w:color w:val="000000" w:themeColor="text1"/>
              </w:rPr>
            </w:pPr>
            <w:r w:rsidRPr="00323CC5">
              <w:rPr>
                <w:color w:val="000000" w:themeColor="text1"/>
              </w:rPr>
              <w:t>Title</w:t>
            </w:r>
          </w:p>
        </w:tc>
        <w:tc>
          <w:tcPr>
            <w:tcW w:w="0" w:type="auto"/>
            <w:tcBorders>
              <w:bottom w:val="single" w:sz="0" w:space="0" w:color="auto"/>
            </w:tcBorders>
            <w:vAlign w:val="center"/>
          </w:tcPr>
          <w:p w14:paraId="75835AB2" w14:textId="77777777" w:rsidR="00710B9C" w:rsidRPr="00323CC5" w:rsidRDefault="00710B9C">
            <w:pPr>
              <w:pStyle w:val="Compact"/>
              <w:jc w:val="center"/>
              <w:rPr>
                <w:color w:val="000000" w:themeColor="text1"/>
              </w:rPr>
            </w:pPr>
            <w:r w:rsidRPr="00323CC5">
              <w:rPr>
                <w:color w:val="000000" w:themeColor="text1"/>
              </w:rPr>
              <w:t>Grade</w:t>
            </w:r>
          </w:p>
        </w:tc>
        <w:tc>
          <w:tcPr>
            <w:tcW w:w="754" w:type="pct"/>
            <w:tcBorders>
              <w:bottom w:val="single" w:sz="0" w:space="0" w:color="auto"/>
            </w:tcBorders>
            <w:vAlign w:val="center"/>
          </w:tcPr>
          <w:p w14:paraId="4B3B66A9" w14:textId="77777777" w:rsidR="00710B9C" w:rsidRPr="00323CC5" w:rsidRDefault="00710B9C">
            <w:pPr>
              <w:pStyle w:val="Compact"/>
              <w:jc w:val="center"/>
              <w:rPr>
                <w:color w:val="000000" w:themeColor="text1"/>
              </w:rPr>
            </w:pPr>
            <w:r w:rsidRPr="00323CC5">
              <w:rPr>
                <w:color w:val="000000" w:themeColor="text1"/>
              </w:rPr>
              <w:t>Credit Hours</w:t>
            </w:r>
          </w:p>
        </w:tc>
        <w:tc>
          <w:tcPr>
            <w:tcW w:w="734" w:type="pct"/>
            <w:tcBorders>
              <w:bottom w:val="single" w:sz="0" w:space="0" w:color="auto"/>
            </w:tcBorders>
            <w:vAlign w:val="center"/>
          </w:tcPr>
          <w:p w14:paraId="6AA1E650" w14:textId="7FEA0D86" w:rsidR="00710B9C" w:rsidRPr="00323CC5" w:rsidRDefault="00710B9C" w:rsidP="00710B9C">
            <w:pPr>
              <w:pStyle w:val="Compact"/>
              <w:jc w:val="center"/>
              <w:rPr>
                <w:color w:val="000000" w:themeColor="text1"/>
              </w:rPr>
            </w:pPr>
            <w:ins w:id="14" w:author="Riley Smith" w:date="2016-12-07T16:46:00Z">
              <w:r>
                <w:rPr>
                  <w:color w:val="000000" w:themeColor="text1"/>
                </w:rPr>
                <w:t>Term</w:t>
              </w:r>
            </w:ins>
          </w:p>
        </w:tc>
      </w:tr>
      <w:tr w:rsidR="00710B9C" w:rsidRPr="00323CC5" w14:paraId="3BDDFEE5" w14:textId="600D7456" w:rsidTr="0004546A">
        <w:tc>
          <w:tcPr>
            <w:tcW w:w="563" w:type="pct"/>
            <w:vAlign w:val="center"/>
          </w:tcPr>
          <w:p w14:paraId="26BBD3AE"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610</w:t>
            </w:r>
          </w:p>
        </w:tc>
        <w:tc>
          <w:tcPr>
            <w:tcW w:w="2558" w:type="pct"/>
            <w:vAlign w:val="center"/>
          </w:tcPr>
          <w:p w14:paraId="0EB484EB" w14:textId="77777777" w:rsidR="00710B9C" w:rsidRPr="0004546A" w:rsidRDefault="00710B9C">
            <w:pPr>
              <w:pStyle w:val="Compact"/>
              <w:rPr>
                <w:color w:val="000000" w:themeColor="text1"/>
              </w:rPr>
            </w:pPr>
            <w:r w:rsidRPr="0004546A">
              <w:rPr>
                <w:color w:val="000000" w:themeColor="text1"/>
              </w:rPr>
              <w:t>Top: Community &amp; Social Interventions</w:t>
            </w:r>
          </w:p>
        </w:tc>
        <w:tc>
          <w:tcPr>
            <w:tcW w:w="0" w:type="auto"/>
            <w:vAlign w:val="center"/>
          </w:tcPr>
          <w:p w14:paraId="3E5BE285" w14:textId="77777777" w:rsidR="00710B9C" w:rsidRPr="00323CC5" w:rsidRDefault="00710B9C">
            <w:pPr>
              <w:pStyle w:val="Compact"/>
              <w:jc w:val="center"/>
              <w:rPr>
                <w:color w:val="000000" w:themeColor="text1"/>
              </w:rPr>
            </w:pPr>
            <w:r w:rsidRPr="00323CC5">
              <w:rPr>
                <w:color w:val="000000" w:themeColor="text1"/>
              </w:rPr>
              <w:t>B+</w:t>
            </w:r>
          </w:p>
        </w:tc>
        <w:tc>
          <w:tcPr>
            <w:tcW w:w="754" w:type="pct"/>
            <w:vAlign w:val="center"/>
          </w:tcPr>
          <w:p w14:paraId="660DD62A"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7F34E8F2" w14:textId="2770E4AD" w:rsidR="00710B9C" w:rsidRPr="00323CC5" w:rsidRDefault="00710B9C" w:rsidP="00110699">
            <w:pPr>
              <w:pStyle w:val="Compact"/>
              <w:rPr>
                <w:color w:val="000000" w:themeColor="text1"/>
              </w:rPr>
            </w:pPr>
            <w:ins w:id="15" w:author="Riley Smith" w:date="2016-12-07T16:47:00Z">
              <w:r>
                <w:rPr>
                  <w:color w:val="000000" w:themeColor="text1"/>
                </w:rPr>
                <w:t>Fall 2013</w:t>
              </w:r>
            </w:ins>
          </w:p>
        </w:tc>
      </w:tr>
      <w:tr w:rsidR="00710B9C" w:rsidRPr="00323CC5" w14:paraId="5CBE8596" w14:textId="2BD986B9" w:rsidTr="0004546A">
        <w:tc>
          <w:tcPr>
            <w:tcW w:w="563" w:type="pct"/>
            <w:vAlign w:val="center"/>
          </w:tcPr>
          <w:p w14:paraId="4E8877C6"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614</w:t>
            </w:r>
          </w:p>
        </w:tc>
        <w:tc>
          <w:tcPr>
            <w:tcW w:w="2558" w:type="pct"/>
            <w:vAlign w:val="center"/>
          </w:tcPr>
          <w:p w14:paraId="6467C5F0" w14:textId="77777777" w:rsidR="00710B9C" w:rsidRPr="0004546A" w:rsidRDefault="00710B9C">
            <w:pPr>
              <w:pStyle w:val="Compact"/>
              <w:rPr>
                <w:color w:val="000000" w:themeColor="text1"/>
              </w:rPr>
            </w:pPr>
            <w:r w:rsidRPr="0004546A">
              <w:rPr>
                <w:color w:val="000000" w:themeColor="text1"/>
              </w:rPr>
              <w:t>Advanced Applied Social Psychology &amp; Community Psychology</w:t>
            </w:r>
          </w:p>
        </w:tc>
        <w:tc>
          <w:tcPr>
            <w:tcW w:w="0" w:type="auto"/>
            <w:vAlign w:val="center"/>
          </w:tcPr>
          <w:p w14:paraId="7C216E50" w14:textId="77777777" w:rsidR="00710B9C" w:rsidRPr="00323CC5" w:rsidRDefault="00710B9C">
            <w:pPr>
              <w:pStyle w:val="Compact"/>
              <w:jc w:val="center"/>
              <w:rPr>
                <w:color w:val="000000" w:themeColor="text1"/>
              </w:rPr>
            </w:pPr>
            <w:r w:rsidRPr="00323CC5">
              <w:rPr>
                <w:color w:val="000000" w:themeColor="text1"/>
              </w:rPr>
              <w:t>A</w:t>
            </w:r>
          </w:p>
        </w:tc>
        <w:tc>
          <w:tcPr>
            <w:tcW w:w="754" w:type="pct"/>
            <w:vAlign w:val="center"/>
          </w:tcPr>
          <w:p w14:paraId="2991E302"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531235F5" w14:textId="4134EF1F" w:rsidR="00710B9C" w:rsidRPr="00323CC5" w:rsidRDefault="00710B9C" w:rsidP="00110699">
            <w:pPr>
              <w:pStyle w:val="Compact"/>
              <w:rPr>
                <w:color w:val="000000" w:themeColor="text1"/>
              </w:rPr>
            </w:pPr>
            <w:ins w:id="16" w:author="Riley Smith" w:date="2016-12-07T16:55:00Z">
              <w:r>
                <w:rPr>
                  <w:color w:val="000000" w:themeColor="text1"/>
                </w:rPr>
                <w:t>Spring 2014</w:t>
              </w:r>
            </w:ins>
          </w:p>
        </w:tc>
      </w:tr>
      <w:tr w:rsidR="00710B9C" w:rsidRPr="00323CC5" w14:paraId="1F44AE2F" w14:textId="7CACCE2B" w:rsidTr="0004546A">
        <w:tc>
          <w:tcPr>
            <w:tcW w:w="563" w:type="pct"/>
            <w:vAlign w:val="center"/>
          </w:tcPr>
          <w:p w14:paraId="1417BEBC"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610</w:t>
            </w:r>
          </w:p>
        </w:tc>
        <w:tc>
          <w:tcPr>
            <w:tcW w:w="2558" w:type="pct"/>
            <w:vAlign w:val="center"/>
          </w:tcPr>
          <w:p w14:paraId="6DFCF3B5" w14:textId="77777777" w:rsidR="00710B9C" w:rsidRPr="0004546A" w:rsidRDefault="00710B9C">
            <w:pPr>
              <w:pStyle w:val="Compact"/>
              <w:rPr>
                <w:color w:val="000000" w:themeColor="text1"/>
              </w:rPr>
            </w:pPr>
            <w:r w:rsidRPr="0004546A">
              <w:rPr>
                <w:color w:val="000000" w:themeColor="text1"/>
              </w:rPr>
              <w:t>Top: Program Evaluation</w:t>
            </w:r>
            <w:del w:id="17" w:author="Riley Smith" w:date="2016-12-07T18:00:00Z">
              <w:r w:rsidRPr="0004546A" w:rsidDel="0004546A">
                <w:rPr>
                  <w:rStyle w:val="VerbatimChar"/>
                  <w:color w:val="000000" w:themeColor="text1"/>
                  <w:vertAlign w:val="superscript"/>
                </w:rPr>
                <w:delText>*</w:delText>
              </w:r>
            </w:del>
          </w:p>
        </w:tc>
        <w:tc>
          <w:tcPr>
            <w:tcW w:w="0" w:type="auto"/>
            <w:vAlign w:val="center"/>
          </w:tcPr>
          <w:p w14:paraId="1C1E568D" w14:textId="77777777" w:rsidR="00710B9C" w:rsidRPr="00323CC5" w:rsidRDefault="00710B9C">
            <w:pPr>
              <w:pStyle w:val="Compact"/>
              <w:jc w:val="center"/>
              <w:rPr>
                <w:color w:val="000000" w:themeColor="text1"/>
              </w:rPr>
            </w:pPr>
            <w:r w:rsidRPr="00323CC5">
              <w:rPr>
                <w:color w:val="000000" w:themeColor="text1"/>
              </w:rPr>
              <w:t>A</w:t>
            </w:r>
          </w:p>
        </w:tc>
        <w:tc>
          <w:tcPr>
            <w:tcW w:w="754" w:type="pct"/>
            <w:vAlign w:val="center"/>
          </w:tcPr>
          <w:p w14:paraId="52EB12FF"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0C6E437B" w14:textId="2D6CE610" w:rsidR="00710B9C" w:rsidRPr="00323CC5" w:rsidRDefault="00710B9C" w:rsidP="00110699">
            <w:pPr>
              <w:pStyle w:val="Compact"/>
              <w:rPr>
                <w:color w:val="000000" w:themeColor="text1"/>
              </w:rPr>
            </w:pPr>
            <w:ins w:id="18" w:author="Riley Smith" w:date="2016-12-07T16:58:00Z">
              <w:r>
                <w:rPr>
                  <w:color w:val="000000" w:themeColor="text1"/>
                </w:rPr>
                <w:t>Fall 2014</w:t>
              </w:r>
            </w:ins>
          </w:p>
        </w:tc>
      </w:tr>
      <w:tr w:rsidR="00710B9C" w:rsidRPr="00323CC5" w:rsidDel="0004546A" w14:paraId="0B4E2C4B" w14:textId="22F84882" w:rsidTr="0004546A">
        <w:trPr>
          <w:del w:id="19" w:author="Riley Smith" w:date="2016-12-07T17:37:00Z"/>
        </w:trPr>
        <w:tc>
          <w:tcPr>
            <w:tcW w:w="563" w:type="pct"/>
            <w:vAlign w:val="center"/>
          </w:tcPr>
          <w:p w14:paraId="28DB09FB" w14:textId="4C3899AA" w:rsidR="00710B9C" w:rsidRPr="0004546A" w:rsidDel="0004546A" w:rsidRDefault="00710B9C">
            <w:pPr>
              <w:pStyle w:val="Compact"/>
              <w:jc w:val="center"/>
              <w:rPr>
                <w:del w:id="20" w:author="Riley Smith" w:date="2016-12-07T17:37:00Z"/>
                <w:color w:val="000000" w:themeColor="text1"/>
              </w:rPr>
            </w:pPr>
            <w:del w:id="21" w:author="Riley Smith" w:date="2016-12-07T17:37:00Z">
              <w:r w:rsidRPr="0004546A" w:rsidDel="0004546A">
                <w:rPr>
                  <w:rStyle w:val="VerbatimChar"/>
                  <w:color w:val="000000" w:themeColor="text1"/>
                  <w:shd w:val="clear" w:color="auto" w:fill="auto"/>
                </w:rPr>
                <w:delText>PSY 597</w:delText>
              </w:r>
            </w:del>
          </w:p>
        </w:tc>
        <w:tc>
          <w:tcPr>
            <w:tcW w:w="2558" w:type="pct"/>
            <w:vAlign w:val="center"/>
          </w:tcPr>
          <w:p w14:paraId="761AB1E8" w14:textId="2F9B48F1" w:rsidR="00710B9C" w:rsidRPr="0004546A" w:rsidDel="0004546A" w:rsidRDefault="00710B9C">
            <w:pPr>
              <w:pStyle w:val="Compact"/>
              <w:rPr>
                <w:del w:id="22" w:author="Riley Smith" w:date="2016-12-07T17:37:00Z"/>
                <w:color w:val="000000" w:themeColor="text1"/>
              </w:rPr>
            </w:pPr>
            <w:del w:id="23" w:author="Riley Smith" w:date="2016-12-07T17:37:00Z">
              <w:r w:rsidRPr="0004546A" w:rsidDel="0004546A">
                <w:rPr>
                  <w:color w:val="000000" w:themeColor="text1"/>
                </w:rPr>
                <w:delText>Applied Survey Research</w:delText>
              </w:r>
              <w:r w:rsidRPr="0004546A" w:rsidDel="0004546A">
                <w:rPr>
                  <w:rStyle w:val="VerbatimChar"/>
                  <w:color w:val="000000" w:themeColor="text1"/>
                  <w:vertAlign w:val="superscript"/>
                </w:rPr>
                <w:delText>*</w:delText>
              </w:r>
            </w:del>
          </w:p>
        </w:tc>
        <w:tc>
          <w:tcPr>
            <w:tcW w:w="0" w:type="auto"/>
            <w:vAlign w:val="center"/>
          </w:tcPr>
          <w:p w14:paraId="7927F54F" w14:textId="7C839DEE" w:rsidR="00710B9C" w:rsidRPr="00323CC5" w:rsidDel="0004546A" w:rsidRDefault="00710B9C">
            <w:pPr>
              <w:pStyle w:val="Compact"/>
              <w:jc w:val="center"/>
              <w:rPr>
                <w:del w:id="24" w:author="Riley Smith" w:date="2016-12-07T17:37:00Z"/>
                <w:color w:val="000000" w:themeColor="text1"/>
              </w:rPr>
            </w:pPr>
            <w:del w:id="25" w:author="Riley Smith" w:date="2016-12-07T17:37:00Z">
              <w:r w:rsidRPr="00323CC5" w:rsidDel="0004546A">
                <w:rPr>
                  <w:color w:val="000000" w:themeColor="text1"/>
                </w:rPr>
                <w:delText>A-</w:delText>
              </w:r>
            </w:del>
          </w:p>
        </w:tc>
        <w:tc>
          <w:tcPr>
            <w:tcW w:w="754" w:type="pct"/>
            <w:vAlign w:val="center"/>
          </w:tcPr>
          <w:p w14:paraId="0CFAC46C" w14:textId="44C86418" w:rsidR="00710B9C" w:rsidRPr="00323CC5" w:rsidDel="0004546A" w:rsidRDefault="00710B9C">
            <w:pPr>
              <w:pStyle w:val="Compact"/>
              <w:jc w:val="center"/>
              <w:rPr>
                <w:del w:id="26" w:author="Riley Smith" w:date="2016-12-07T17:37:00Z"/>
                <w:color w:val="000000" w:themeColor="text1"/>
              </w:rPr>
            </w:pPr>
            <w:del w:id="27" w:author="Riley Smith" w:date="2016-12-07T17:37:00Z">
              <w:r w:rsidRPr="00323CC5" w:rsidDel="0004546A">
                <w:rPr>
                  <w:color w:val="000000" w:themeColor="text1"/>
                </w:rPr>
                <w:delText>4</w:delText>
              </w:r>
            </w:del>
          </w:p>
        </w:tc>
        <w:tc>
          <w:tcPr>
            <w:tcW w:w="734" w:type="pct"/>
            <w:vAlign w:val="center"/>
          </w:tcPr>
          <w:p w14:paraId="3CED9AC1" w14:textId="6EED5C3B" w:rsidR="00710B9C" w:rsidRPr="00323CC5" w:rsidDel="0004546A" w:rsidRDefault="00710B9C" w:rsidP="00110699">
            <w:pPr>
              <w:pStyle w:val="Compact"/>
              <w:rPr>
                <w:del w:id="28" w:author="Riley Smith" w:date="2016-12-07T17:37:00Z"/>
                <w:color w:val="000000" w:themeColor="text1"/>
              </w:rPr>
            </w:pPr>
          </w:p>
        </w:tc>
      </w:tr>
      <w:tr w:rsidR="00710B9C" w:rsidRPr="00323CC5" w14:paraId="4613E88D" w14:textId="0256B8DB" w:rsidTr="0004546A">
        <w:tc>
          <w:tcPr>
            <w:tcW w:w="563" w:type="pct"/>
            <w:tcBorders>
              <w:bottom w:val="single" w:sz="4" w:space="0" w:color="auto"/>
            </w:tcBorders>
            <w:vAlign w:val="center"/>
          </w:tcPr>
          <w:p w14:paraId="5105F08B" w14:textId="77777777" w:rsidR="00710B9C" w:rsidRPr="0004546A" w:rsidRDefault="00710B9C" w:rsidP="00110699">
            <w:pPr>
              <w:pStyle w:val="Compact"/>
              <w:rPr>
                <w:color w:val="000000" w:themeColor="text1"/>
              </w:rPr>
            </w:pPr>
            <w:r w:rsidRPr="0004546A">
              <w:rPr>
                <w:rStyle w:val="VerbatimChar"/>
                <w:color w:val="000000" w:themeColor="text1"/>
                <w:shd w:val="clear" w:color="auto" w:fill="auto"/>
              </w:rPr>
              <w:t>PSY 510</w:t>
            </w:r>
          </w:p>
        </w:tc>
        <w:tc>
          <w:tcPr>
            <w:tcW w:w="2558" w:type="pct"/>
            <w:tcBorders>
              <w:bottom w:val="single" w:sz="4" w:space="0" w:color="auto"/>
            </w:tcBorders>
            <w:vAlign w:val="center"/>
          </w:tcPr>
          <w:p w14:paraId="6BE9E048" w14:textId="77777777" w:rsidR="00710B9C" w:rsidRPr="0004546A" w:rsidRDefault="00710B9C">
            <w:pPr>
              <w:pStyle w:val="Compact"/>
              <w:rPr>
                <w:color w:val="000000" w:themeColor="text1"/>
              </w:rPr>
            </w:pPr>
            <w:r w:rsidRPr="0004546A">
              <w:rPr>
                <w:color w:val="000000" w:themeColor="text1"/>
              </w:rPr>
              <w:t>Top: Place-Based Research</w:t>
            </w:r>
            <w:del w:id="29" w:author="Riley Smith" w:date="2016-12-07T18:00:00Z">
              <w:r w:rsidRPr="0004546A" w:rsidDel="0004546A">
                <w:rPr>
                  <w:rStyle w:val="VerbatimChar"/>
                  <w:color w:val="000000" w:themeColor="text1"/>
                  <w:vertAlign w:val="superscript"/>
                </w:rPr>
                <w:delText>*</w:delText>
              </w:r>
            </w:del>
          </w:p>
        </w:tc>
        <w:tc>
          <w:tcPr>
            <w:tcW w:w="0" w:type="auto"/>
            <w:tcBorders>
              <w:bottom w:val="single" w:sz="4" w:space="0" w:color="auto"/>
            </w:tcBorders>
            <w:vAlign w:val="center"/>
          </w:tcPr>
          <w:p w14:paraId="064E178E" w14:textId="77777777" w:rsidR="00710B9C" w:rsidRPr="00323CC5" w:rsidRDefault="00710B9C">
            <w:pPr>
              <w:pStyle w:val="Compact"/>
              <w:jc w:val="center"/>
              <w:rPr>
                <w:color w:val="000000" w:themeColor="text1"/>
              </w:rPr>
            </w:pPr>
            <w:r w:rsidRPr="00323CC5">
              <w:rPr>
                <w:color w:val="000000" w:themeColor="text1"/>
              </w:rPr>
              <w:t>A</w:t>
            </w:r>
          </w:p>
        </w:tc>
        <w:tc>
          <w:tcPr>
            <w:tcW w:w="754" w:type="pct"/>
            <w:tcBorders>
              <w:bottom w:val="single" w:sz="4" w:space="0" w:color="auto"/>
            </w:tcBorders>
            <w:vAlign w:val="center"/>
          </w:tcPr>
          <w:p w14:paraId="7CEA5D8D" w14:textId="77777777" w:rsidR="00710B9C" w:rsidRPr="00323CC5" w:rsidRDefault="00710B9C">
            <w:pPr>
              <w:pStyle w:val="Compact"/>
              <w:jc w:val="center"/>
              <w:rPr>
                <w:color w:val="000000" w:themeColor="text1"/>
              </w:rPr>
            </w:pPr>
            <w:r w:rsidRPr="00323CC5">
              <w:rPr>
                <w:color w:val="000000" w:themeColor="text1"/>
              </w:rPr>
              <w:t>4</w:t>
            </w:r>
          </w:p>
        </w:tc>
        <w:tc>
          <w:tcPr>
            <w:tcW w:w="734" w:type="pct"/>
            <w:tcBorders>
              <w:bottom w:val="single" w:sz="4" w:space="0" w:color="auto"/>
            </w:tcBorders>
            <w:vAlign w:val="center"/>
          </w:tcPr>
          <w:p w14:paraId="53FE5BC2" w14:textId="6979A452" w:rsidR="00710B9C" w:rsidRPr="00323CC5" w:rsidRDefault="00710B9C" w:rsidP="00110699">
            <w:pPr>
              <w:pStyle w:val="Compact"/>
              <w:rPr>
                <w:color w:val="000000" w:themeColor="text1"/>
              </w:rPr>
            </w:pPr>
            <w:ins w:id="30" w:author="Riley Smith" w:date="2016-12-07T16:59:00Z">
              <w:r>
                <w:rPr>
                  <w:color w:val="000000" w:themeColor="text1"/>
                </w:rPr>
                <w:t>Winter 2016</w:t>
              </w:r>
            </w:ins>
          </w:p>
        </w:tc>
      </w:tr>
    </w:tbl>
    <w:p w14:paraId="491D6D3D" w14:textId="462298B0" w:rsidR="0004546A" w:rsidRPr="0004546A" w:rsidRDefault="0004546A" w:rsidP="0004546A">
      <w:pPr>
        <w:pStyle w:val="TableCaption"/>
        <w:rPr>
          <w:ins w:id="31" w:author="Riley Smith" w:date="2016-12-07T17:59:00Z"/>
        </w:rPr>
      </w:pPr>
      <w:ins w:id="32" w:author="Riley Smith" w:date="2016-12-07T17:59:00Z">
        <w:r w:rsidRPr="0004546A">
          <w:t xml:space="preserve">Applied Community Psychology </w:t>
        </w:r>
        <w:proofErr w:type="spellStart"/>
        <w:r>
          <w:t>Parctica</w:t>
        </w:r>
        <w:proofErr w:type="spellEnd"/>
      </w:ins>
    </w:p>
    <w:tbl>
      <w:tblPr>
        <w:tblW w:w="5369" w:type="pct"/>
        <w:tblLook w:val="07E0" w:firstRow="1" w:lastRow="1" w:firstColumn="1" w:lastColumn="1" w:noHBand="1" w:noVBand="1"/>
      </w:tblPr>
      <w:tblGrid>
        <w:gridCol w:w="1157"/>
        <w:gridCol w:w="5261"/>
        <w:gridCol w:w="804"/>
        <w:gridCol w:w="1551"/>
        <w:gridCol w:w="1510"/>
      </w:tblGrid>
      <w:tr w:rsidR="0004546A" w14:paraId="214314C8" w14:textId="77777777" w:rsidTr="0004546A">
        <w:trPr>
          <w:ins w:id="33" w:author="Riley Smith" w:date="2016-12-07T17:59:00Z"/>
        </w:trPr>
        <w:tc>
          <w:tcPr>
            <w:tcW w:w="563" w:type="pct"/>
            <w:tcBorders>
              <w:top w:val="single" w:sz="4" w:space="0" w:color="auto"/>
            </w:tcBorders>
          </w:tcPr>
          <w:p w14:paraId="4A8632C6" w14:textId="77777777" w:rsidR="0004546A" w:rsidRPr="0004546A" w:rsidRDefault="0004546A" w:rsidP="004D0358">
            <w:pPr>
              <w:pStyle w:val="Compact"/>
              <w:jc w:val="center"/>
              <w:rPr>
                <w:ins w:id="34" w:author="Riley Smith" w:date="2016-12-07T17:59:00Z"/>
                <w:rStyle w:val="VerbatimChar"/>
                <w:color w:val="000000" w:themeColor="text1"/>
                <w:shd w:val="clear" w:color="auto" w:fill="auto"/>
              </w:rPr>
            </w:pPr>
            <w:ins w:id="35" w:author="Riley Smith" w:date="2016-12-07T17:59:00Z">
              <w:r w:rsidRPr="0004546A">
                <w:rPr>
                  <w:rStyle w:val="VerbatimChar"/>
                  <w:color w:val="000000" w:themeColor="text1"/>
                  <w:shd w:val="clear" w:color="auto" w:fill="auto"/>
                </w:rPr>
                <w:t>PSY 609</w:t>
              </w:r>
            </w:ins>
          </w:p>
        </w:tc>
        <w:tc>
          <w:tcPr>
            <w:tcW w:w="2558" w:type="pct"/>
            <w:tcBorders>
              <w:top w:val="single" w:sz="4" w:space="0" w:color="auto"/>
            </w:tcBorders>
          </w:tcPr>
          <w:p w14:paraId="1956A030" w14:textId="77777777" w:rsidR="0004546A" w:rsidRPr="00323CC5" w:rsidRDefault="0004546A" w:rsidP="004D0358">
            <w:pPr>
              <w:pStyle w:val="Compact"/>
              <w:rPr>
                <w:ins w:id="36" w:author="Riley Smith" w:date="2016-12-07T17:59:00Z"/>
                <w:i/>
                <w:color w:val="000000" w:themeColor="text1"/>
              </w:rPr>
            </w:pPr>
            <w:proofErr w:type="spellStart"/>
            <w:ins w:id="37" w:author="Riley Smith" w:date="2016-12-07T17:59:00Z">
              <w:r w:rsidRPr="00323CC5">
                <w:rPr>
                  <w:i/>
                  <w:color w:val="000000" w:themeColor="text1"/>
                </w:rPr>
                <w:t>Prac</w:t>
              </w:r>
              <w:proofErr w:type="spellEnd"/>
              <w:r w:rsidRPr="00323CC5">
                <w:rPr>
                  <w:i/>
                  <w:color w:val="000000" w:themeColor="text1"/>
                </w:rPr>
                <w:t>: Violence Prevention I</w:t>
              </w:r>
            </w:ins>
          </w:p>
        </w:tc>
        <w:tc>
          <w:tcPr>
            <w:tcW w:w="0" w:type="auto"/>
            <w:tcBorders>
              <w:top w:val="single" w:sz="4" w:space="0" w:color="auto"/>
            </w:tcBorders>
          </w:tcPr>
          <w:p w14:paraId="2B4C0524" w14:textId="77777777" w:rsidR="0004546A" w:rsidRPr="00323CC5" w:rsidRDefault="0004546A" w:rsidP="004D0358">
            <w:pPr>
              <w:pStyle w:val="Compact"/>
              <w:jc w:val="center"/>
              <w:rPr>
                <w:ins w:id="38" w:author="Riley Smith" w:date="2016-12-07T17:59:00Z"/>
                <w:color w:val="000000" w:themeColor="text1"/>
              </w:rPr>
            </w:pPr>
            <w:ins w:id="39" w:author="Riley Smith" w:date="2016-12-07T17:59:00Z">
              <w:r w:rsidRPr="00323CC5">
                <w:rPr>
                  <w:color w:val="000000" w:themeColor="text1"/>
                </w:rPr>
                <w:t>P</w:t>
              </w:r>
            </w:ins>
          </w:p>
        </w:tc>
        <w:tc>
          <w:tcPr>
            <w:tcW w:w="754" w:type="pct"/>
            <w:tcBorders>
              <w:top w:val="single" w:sz="4" w:space="0" w:color="auto"/>
            </w:tcBorders>
          </w:tcPr>
          <w:p w14:paraId="1E6DF64B" w14:textId="77777777" w:rsidR="0004546A" w:rsidRPr="00323CC5" w:rsidRDefault="0004546A" w:rsidP="004D0358">
            <w:pPr>
              <w:pStyle w:val="Compact"/>
              <w:jc w:val="center"/>
              <w:rPr>
                <w:ins w:id="40" w:author="Riley Smith" w:date="2016-12-07T17:59:00Z"/>
                <w:color w:val="000000" w:themeColor="text1"/>
              </w:rPr>
            </w:pPr>
            <w:ins w:id="41" w:author="Riley Smith" w:date="2016-12-07T17:59:00Z">
              <w:r w:rsidRPr="00323CC5">
                <w:rPr>
                  <w:color w:val="000000" w:themeColor="text1"/>
                </w:rPr>
                <w:t>1</w:t>
              </w:r>
            </w:ins>
          </w:p>
        </w:tc>
        <w:tc>
          <w:tcPr>
            <w:tcW w:w="734" w:type="pct"/>
            <w:tcBorders>
              <w:top w:val="single" w:sz="4" w:space="0" w:color="auto"/>
            </w:tcBorders>
            <w:vAlign w:val="center"/>
          </w:tcPr>
          <w:p w14:paraId="7B8E6845" w14:textId="77777777" w:rsidR="0004546A" w:rsidRDefault="0004546A" w:rsidP="00110699">
            <w:pPr>
              <w:pStyle w:val="Compact"/>
              <w:rPr>
                <w:ins w:id="42" w:author="Riley Smith" w:date="2016-12-07T17:59:00Z"/>
                <w:color w:val="000000" w:themeColor="text1"/>
              </w:rPr>
            </w:pPr>
            <w:ins w:id="43" w:author="Riley Smith" w:date="2016-12-07T17:59:00Z">
              <w:r>
                <w:rPr>
                  <w:color w:val="000000" w:themeColor="text1"/>
                </w:rPr>
                <w:t>Fall 2013</w:t>
              </w:r>
            </w:ins>
          </w:p>
        </w:tc>
      </w:tr>
      <w:tr w:rsidR="0004546A" w14:paraId="28AF5345" w14:textId="77777777" w:rsidTr="004D0358">
        <w:trPr>
          <w:ins w:id="44" w:author="Riley Smith" w:date="2016-12-07T17:59:00Z"/>
        </w:trPr>
        <w:tc>
          <w:tcPr>
            <w:tcW w:w="563" w:type="pct"/>
            <w:tcBorders>
              <w:bottom w:val="single" w:sz="4" w:space="0" w:color="auto"/>
            </w:tcBorders>
          </w:tcPr>
          <w:p w14:paraId="2580FDEC" w14:textId="77777777" w:rsidR="0004546A" w:rsidRPr="0004546A" w:rsidRDefault="0004546A" w:rsidP="004D0358">
            <w:pPr>
              <w:pStyle w:val="Compact"/>
              <w:jc w:val="center"/>
              <w:rPr>
                <w:ins w:id="45" w:author="Riley Smith" w:date="2016-12-07T17:59:00Z"/>
                <w:rStyle w:val="VerbatimChar"/>
                <w:color w:val="000000" w:themeColor="text1"/>
                <w:shd w:val="clear" w:color="auto" w:fill="auto"/>
              </w:rPr>
            </w:pPr>
            <w:ins w:id="46" w:author="Riley Smith" w:date="2016-12-07T17:59:00Z">
              <w:r w:rsidRPr="0004546A">
                <w:rPr>
                  <w:rStyle w:val="VerbatimChar"/>
                  <w:color w:val="000000" w:themeColor="text1"/>
                  <w:shd w:val="clear" w:color="auto" w:fill="auto"/>
                </w:rPr>
                <w:t>PSY 609</w:t>
              </w:r>
            </w:ins>
          </w:p>
        </w:tc>
        <w:tc>
          <w:tcPr>
            <w:tcW w:w="2558" w:type="pct"/>
            <w:tcBorders>
              <w:bottom w:val="single" w:sz="4" w:space="0" w:color="auto"/>
            </w:tcBorders>
          </w:tcPr>
          <w:p w14:paraId="609A023A" w14:textId="77777777" w:rsidR="0004546A" w:rsidRPr="00323CC5" w:rsidRDefault="0004546A" w:rsidP="004D0358">
            <w:pPr>
              <w:pStyle w:val="Compact"/>
              <w:rPr>
                <w:ins w:id="47" w:author="Riley Smith" w:date="2016-12-07T17:59:00Z"/>
                <w:i/>
                <w:color w:val="000000" w:themeColor="text1"/>
              </w:rPr>
            </w:pPr>
            <w:proofErr w:type="spellStart"/>
            <w:ins w:id="48" w:author="Riley Smith" w:date="2016-12-07T17:59:00Z">
              <w:r w:rsidRPr="00323CC5">
                <w:rPr>
                  <w:i/>
                  <w:color w:val="000000" w:themeColor="text1"/>
                </w:rPr>
                <w:t>Prac</w:t>
              </w:r>
              <w:proofErr w:type="spellEnd"/>
              <w:r w:rsidRPr="00323CC5">
                <w:rPr>
                  <w:i/>
                  <w:color w:val="000000" w:themeColor="text1"/>
                </w:rPr>
                <w:t>: Violence Prevention I</w:t>
              </w:r>
              <w:r>
                <w:rPr>
                  <w:i/>
                  <w:color w:val="000000" w:themeColor="text1"/>
                </w:rPr>
                <w:t>I</w:t>
              </w:r>
            </w:ins>
          </w:p>
        </w:tc>
        <w:tc>
          <w:tcPr>
            <w:tcW w:w="0" w:type="auto"/>
            <w:tcBorders>
              <w:bottom w:val="single" w:sz="4" w:space="0" w:color="auto"/>
            </w:tcBorders>
          </w:tcPr>
          <w:p w14:paraId="0F544D74" w14:textId="77777777" w:rsidR="0004546A" w:rsidRPr="00323CC5" w:rsidRDefault="0004546A" w:rsidP="004D0358">
            <w:pPr>
              <w:pStyle w:val="Compact"/>
              <w:jc w:val="center"/>
              <w:rPr>
                <w:ins w:id="49" w:author="Riley Smith" w:date="2016-12-07T17:59:00Z"/>
                <w:color w:val="000000" w:themeColor="text1"/>
              </w:rPr>
            </w:pPr>
            <w:ins w:id="50" w:author="Riley Smith" w:date="2016-12-07T17:59:00Z">
              <w:r w:rsidRPr="00323CC5">
                <w:rPr>
                  <w:color w:val="000000" w:themeColor="text1"/>
                </w:rPr>
                <w:t>P</w:t>
              </w:r>
            </w:ins>
          </w:p>
        </w:tc>
        <w:tc>
          <w:tcPr>
            <w:tcW w:w="754" w:type="pct"/>
            <w:tcBorders>
              <w:bottom w:val="single" w:sz="4" w:space="0" w:color="auto"/>
            </w:tcBorders>
          </w:tcPr>
          <w:p w14:paraId="302C2193" w14:textId="77777777" w:rsidR="0004546A" w:rsidRPr="00323CC5" w:rsidRDefault="0004546A" w:rsidP="004D0358">
            <w:pPr>
              <w:pStyle w:val="Compact"/>
              <w:jc w:val="center"/>
              <w:rPr>
                <w:ins w:id="51" w:author="Riley Smith" w:date="2016-12-07T17:59:00Z"/>
                <w:color w:val="000000" w:themeColor="text1"/>
              </w:rPr>
            </w:pPr>
            <w:ins w:id="52" w:author="Riley Smith" w:date="2016-12-07T17:59:00Z">
              <w:r w:rsidRPr="00323CC5">
                <w:rPr>
                  <w:color w:val="000000" w:themeColor="text1"/>
                </w:rPr>
                <w:t>1</w:t>
              </w:r>
            </w:ins>
          </w:p>
        </w:tc>
        <w:tc>
          <w:tcPr>
            <w:tcW w:w="734" w:type="pct"/>
            <w:tcBorders>
              <w:bottom w:val="single" w:sz="4" w:space="0" w:color="auto"/>
            </w:tcBorders>
            <w:vAlign w:val="center"/>
          </w:tcPr>
          <w:p w14:paraId="2810D45A" w14:textId="77777777" w:rsidR="0004546A" w:rsidRDefault="0004546A" w:rsidP="00110699">
            <w:pPr>
              <w:pStyle w:val="Compact"/>
              <w:rPr>
                <w:ins w:id="53" w:author="Riley Smith" w:date="2016-12-07T17:59:00Z"/>
                <w:color w:val="000000" w:themeColor="text1"/>
              </w:rPr>
            </w:pPr>
            <w:ins w:id="54" w:author="Riley Smith" w:date="2016-12-07T17:59:00Z">
              <w:r>
                <w:rPr>
                  <w:color w:val="000000" w:themeColor="text1"/>
                </w:rPr>
                <w:t>Winter 2014</w:t>
              </w:r>
            </w:ins>
          </w:p>
        </w:tc>
      </w:tr>
    </w:tbl>
    <w:p w14:paraId="04CD4CA8" w14:textId="77777777" w:rsidR="00975923" w:rsidRPr="00323CC5" w:rsidRDefault="003B79DD" w:rsidP="0004546A">
      <w:pPr>
        <w:pStyle w:val="TableCaption"/>
      </w:pPr>
      <w:r w:rsidRPr="00323CC5">
        <w:rPr>
          <w:b/>
        </w:rPr>
        <w:t>Minor Area Coursework</w:t>
      </w:r>
      <w:r w:rsidRPr="00323CC5">
        <w:t>: Mixed Methods Research</w:t>
      </w:r>
    </w:p>
    <w:tbl>
      <w:tblPr>
        <w:tblW w:w="5369" w:type="pct"/>
        <w:tblLook w:val="07E0" w:firstRow="1" w:lastRow="1" w:firstColumn="1" w:lastColumn="1" w:noHBand="1" w:noVBand="1"/>
        <w:tblCaption w:val="Minor Area Coursework: Mixed Methods Research"/>
      </w:tblPr>
      <w:tblGrid>
        <w:gridCol w:w="1172"/>
        <w:gridCol w:w="5201"/>
        <w:gridCol w:w="804"/>
        <w:gridCol w:w="1555"/>
        <w:gridCol w:w="1551"/>
      </w:tblGrid>
      <w:tr w:rsidR="0004546A" w:rsidRPr="00323CC5" w14:paraId="4F0EC017" w14:textId="0C9BB9BA" w:rsidTr="0004546A">
        <w:tc>
          <w:tcPr>
            <w:tcW w:w="570" w:type="pct"/>
            <w:tcBorders>
              <w:top w:val="single" w:sz="4" w:space="0" w:color="auto"/>
            </w:tcBorders>
            <w:vAlign w:val="center"/>
          </w:tcPr>
          <w:p w14:paraId="0C0E8874" w14:textId="77777777" w:rsidR="0004546A" w:rsidRPr="0004546A" w:rsidRDefault="0004546A" w:rsidP="003212B6">
            <w:pPr>
              <w:pStyle w:val="Compact"/>
              <w:rPr>
                <w:color w:val="000000" w:themeColor="text1"/>
              </w:rPr>
            </w:pPr>
            <w:r w:rsidRPr="0004546A">
              <w:rPr>
                <w:rStyle w:val="VerbatimChar"/>
                <w:color w:val="000000" w:themeColor="text1"/>
                <w:shd w:val="clear" w:color="auto" w:fill="auto"/>
              </w:rPr>
              <w:t>SOC 610</w:t>
            </w:r>
          </w:p>
        </w:tc>
        <w:tc>
          <w:tcPr>
            <w:tcW w:w="2529" w:type="pct"/>
            <w:tcBorders>
              <w:top w:val="single" w:sz="4" w:space="0" w:color="auto"/>
            </w:tcBorders>
            <w:vAlign w:val="center"/>
          </w:tcPr>
          <w:p w14:paraId="24957DC5" w14:textId="77777777" w:rsidR="0004546A" w:rsidRPr="0004546A" w:rsidRDefault="0004546A">
            <w:pPr>
              <w:pStyle w:val="Compact"/>
              <w:rPr>
                <w:color w:val="000000" w:themeColor="text1"/>
              </w:rPr>
            </w:pPr>
            <w:r w:rsidRPr="0004546A">
              <w:rPr>
                <w:color w:val="000000" w:themeColor="text1"/>
              </w:rPr>
              <w:t>Focus Groups</w:t>
            </w:r>
          </w:p>
        </w:tc>
        <w:tc>
          <w:tcPr>
            <w:tcW w:w="391" w:type="pct"/>
            <w:tcBorders>
              <w:top w:val="single" w:sz="4" w:space="0" w:color="auto"/>
            </w:tcBorders>
            <w:vAlign w:val="center"/>
          </w:tcPr>
          <w:p w14:paraId="1606A7D1" w14:textId="77777777" w:rsidR="0004546A" w:rsidRPr="00323CC5" w:rsidRDefault="0004546A">
            <w:pPr>
              <w:pStyle w:val="Compact"/>
              <w:jc w:val="center"/>
              <w:rPr>
                <w:color w:val="000000" w:themeColor="text1"/>
              </w:rPr>
            </w:pPr>
            <w:r w:rsidRPr="00323CC5">
              <w:rPr>
                <w:color w:val="000000" w:themeColor="text1"/>
              </w:rPr>
              <w:t>A</w:t>
            </w:r>
          </w:p>
        </w:tc>
        <w:tc>
          <w:tcPr>
            <w:tcW w:w="756" w:type="pct"/>
            <w:tcBorders>
              <w:top w:val="single" w:sz="4" w:space="0" w:color="auto"/>
            </w:tcBorders>
            <w:vAlign w:val="center"/>
          </w:tcPr>
          <w:p w14:paraId="1860A7B6" w14:textId="77777777" w:rsidR="0004546A" w:rsidRPr="00323CC5" w:rsidRDefault="0004546A">
            <w:pPr>
              <w:pStyle w:val="Compact"/>
              <w:jc w:val="center"/>
              <w:rPr>
                <w:color w:val="000000" w:themeColor="text1"/>
              </w:rPr>
            </w:pPr>
            <w:r w:rsidRPr="00323CC5">
              <w:rPr>
                <w:color w:val="000000" w:themeColor="text1"/>
              </w:rPr>
              <w:t>4</w:t>
            </w:r>
          </w:p>
        </w:tc>
        <w:tc>
          <w:tcPr>
            <w:tcW w:w="754" w:type="pct"/>
            <w:tcBorders>
              <w:top w:val="single" w:sz="4" w:space="0" w:color="auto"/>
            </w:tcBorders>
            <w:vAlign w:val="center"/>
          </w:tcPr>
          <w:p w14:paraId="4D30C007" w14:textId="60D44F92" w:rsidR="0004546A" w:rsidRPr="00323CC5" w:rsidRDefault="0004546A" w:rsidP="00110699">
            <w:pPr>
              <w:pStyle w:val="Compact"/>
              <w:rPr>
                <w:color w:val="000000" w:themeColor="text1"/>
              </w:rPr>
            </w:pPr>
            <w:ins w:id="55" w:author="Riley Smith" w:date="2016-12-07T17:11:00Z">
              <w:r>
                <w:rPr>
                  <w:color w:val="000000" w:themeColor="text1"/>
                </w:rPr>
                <w:t>Spring 2014</w:t>
              </w:r>
            </w:ins>
          </w:p>
        </w:tc>
      </w:tr>
      <w:tr w:rsidR="0004546A" w:rsidRPr="00323CC5" w:rsidDel="0004546A" w14:paraId="10B3E064" w14:textId="11AA25E3" w:rsidTr="0004546A">
        <w:trPr>
          <w:del w:id="56" w:author="Riley Smith" w:date="2016-12-07T17:10:00Z"/>
        </w:trPr>
        <w:tc>
          <w:tcPr>
            <w:tcW w:w="570" w:type="pct"/>
            <w:vAlign w:val="center"/>
          </w:tcPr>
          <w:p w14:paraId="03EC1D6F" w14:textId="63C1B243" w:rsidR="0004546A" w:rsidRPr="0004546A" w:rsidDel="0004546A" w:rsidRDefault="0004546A">
            <w:pPr>
              <w:pStyle w:val="Compact"/>
              <w:jc w:val="center"/>
              <w:rPr>
                <w:del w:id="57" w:author="Riley Smith" w:date="2016-12-07T17:10:00Z"/>
                <w:color w:val="000000" w:themeColor="text1"/>
              </w:rPr>
            </w:pPr>
            <w:del w:id="58" w:author="Riley Smith" w:date="2016-12-07T17:10:00Z">
              <w:r w:rsidRPr="0004546A" w:rsidDel="0004546A">
                <w:rPr>
                  <w:rStyle w:val="VerbatimChar"/>
                  <w:color w:val="000000" w:themeColor="text1"/>
                  <w:shd w:val="clear" w:color="auto" w:fill="auto"/>
                </w:rPr>
                <w:delText>PSY 610</w:delText>
              </w:r>
            </w:del>
          </w:p>
        </w:tc>
        <w:tc>
          <w:tcPr>
            <w:tcW w:w="2529" w:type="pct"/>
            <w:vAlign w:val="center"/>
          </w:tcPr>
          <w:p w14:paraId="1431CE18" w14:textId="4E258B51" w:rsidR="0004546A" w:rsidRPr="0004546A" w:rsidDel="0004546A" w:rsidRDefault="0004546A">
            <w:pPr>
              <w:pStyle w:val="Compact"/>
              <w:rPr>
                <w:del w:id="59" w:author="Riley Smith" w:date="2016-12-07T17:10:00Z"/>
                <w:color w:val="000000" w:themeColor="text1"/>
              </w:rPr>
            </w:pPr>
            <w:del w:id="60" w:author="Riley Smith" w:date="2016-12-07T17:10:00Z">
              <w:r w:rsidRPr="0004546A" w:rsidDel="0004546A">
                <w:rPr>
                  <w:color w:val="000000" w:themeColor="text1"/>
                </w:rPr>
                <w:delText>Program Evaluation</w:delText>
              </w:r>
              <w:r w:rsidRPr="0004546A" w:rsidDel="0004546A">
                <w:rPr>
                  <w:rStyle w:val="VerbatimChar"/>
                  <w:color w:val="000000" w:themeColor="text1"/>
                  <w:vertAlign w:val="superscript"/>
                </w:rPr>
                <w:delText>*</w:delText>
              </w:r>
            </w:del>
          </w:p>
        </w:tc>
        <w:tc>
          <w:tcPr>
            <w:tcW w:w="391" w:type="pct"/>
            <w:vAlign w:val="center"/>
          </w:tcPr>
          <w:p w14:paraId="55BC2CFC" w14:textId="6F22E1C5" w:rsidR="0004546A" w:rsidRPr="00323CC5" w:rsidDel="0004546A" w:rsidRDefault="0004546A">
            <w:pPr>
              <w:pStyle w:val="Compact"/>
              <w:jc w:val="center"/>
              <w:rPr>
                <w:del w:id="61" w:author="Riley Smith" w:date="2016-12-07T17:10:00Z"/>
                <w:color w:val="000000" w:themeColor="text1"/>
              </w:rPr>
            </w:pPr>
            <w:del w:id="62" w:author="Riley Smith" w:date="2016-12-07T17:10:00Z">
              <w:r w:rsidRPr="00323CC5" w:rsidDel="0004546A">
                <w:rPr>
                  <w:color w:val="000000" w:themeColor="text1"/>
                </w:rPr>
                <w:delText>A</w:delText>
              </w:r>
            </w:del>
          </w:p>
        </w:tc>
        <w:tc>
          <w:tcPr>
            <w:tcW w:w="756" w:type="pct"/>
            <w:vAlign w:val="center"/>
          </w:tcPr>
          <w:p w14:paraId="2F169737" w14:textId="2B6FCA97" w:rsidR="0004546A" w:rsidRPr="00323CC5" w:rsidDel="0004546A" w:rsidRDefault="0004546A">
            <w:pPr>
              <w:pStyle w:val="Compact"/>
              <w:jc w:val="center"/>
              <w:rPr>
                <w:del w:id="63" w:author="Riley Smith" w:date="2016-12-07T17:10:00Z"/>
                <w:color w:val="000000" w:themeColor="text1"/>
              </w:rPr>
            </w:pPr>
            <w:del w:id="64" w:author="Riley Smith" w:date="2016-12-07T17:10:00Z">
              <w:r w:rsidRPr="00323CC5" w:rsidDel="0004546A">
                <w:rPr>
                  <w:color w:val="000000" w:themeColor="text1"/>
                </w:rPr>
                <w:delText>4</w:delText>
              </w:r>
            </w:del>
          </w:p>
        </w:tc>
        <w:tc>
          <w:tcPr>
            <w:tcW w:w="754" w:type="pct"/>
            <w:vAlign w:val="center"/>
          </w:tcPr>
          <w:p w14:paraId="5A5837FE" w14:textId="7ABBCCBB" w:rsidR="0004546A" w:rsidRPr="00323CC5" w:rsidDel="0004546A" w:rsidRDefault="0004546A" w:rsidP="00110699">
            <w:pPr>
              <w:pStyle w:val="Compact"/>
              <w:rPr>
                <w:del w:id="65" w:author="Riley Smith" w:date="2016-12-07T17:10:00Z"/>
                <w:color w:val="000000" w:themeColor="text1"/>
              </w:rPr>
            </w:pPr>
          </w:p>
        </w:tc>
      </w:tr>
      <w:tr w:rsidR="0004546A" w:rsidRPr="00323CC5" w14:paraId="44BDAE6F" w14:textId="0568FE24" w:rsidTr="0004546A">
        <w:tc>
          <w:tcPr>
            <w:tcW w:w="570" w:type="pct"/>
            <w:vAlign w:val="center"/>
          </w:tcPr>
          <w:p w14:paraId="5FB413C6" w14:textId="77777777" w:rsidR="0004546A" w:rsidRPr="0004546A" w:rsidRDefault="0004546A" w:rsidP="00110699">
            <w:pPr>
              <w:pStyle w:val="Compact"/>
              <w:rPr>
                <w:color w:val="000000" w:themeColor="text1"/>
              </w:rPr>
            </w:pPr>
            <w:r w:rsidRPr="0004546A">
              <w:rPr>
                <w:rStyle w:val="VerbatimChar"/>
                <w:color w:val="000000" w:themeColor="text1"/>
                <w:shd w:val="clear" w:color="auto" w:fill="auto"/>
              </w:rPr>
              <w:t>SOC 610</w:t>
            </w:r>
          </w:p>
        </w:tc>
        <w:tc>
          <w:tcPr>
            <w:tcW w:w="2529" w:type="pct"/>
            <w:vAlign w:val="center"/>
          </w:tcPr>
          <w:p w14:paraId="1A677CA8" w14:textId="77777777" w:rsidR="0004546A" w:rsidRPr="0004546A" w:rsidRDefault="0004546A">
            <w:pPr>
              <w:pStyle w:val="Compact"/>
              <w:rPr>
                <w:color w:val="000000" w:themeColor="text1"/>
              </w:rPr>
            </w:pPr>
            <w:r w:rsidRPr="0004546A">
              <w:rPr>
                <w:color w:val="000000" w:themeColor="text1"/>
              </w:rPr>
              <w:t>Qualitative Data Analysis</w:t>
            </w:r>
          </w:p>
        </w:tc>
        <w:tc>
          <w:tcPr>
            <w:tcW w:w="391" w:type="pct"/>
            <w:vAlign w:val="center"/>
          </w:tcPr>
          <w:p w14:paraId="0F25F7D3"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3EA1155F"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27EA7004" w14:textId="05E1E9C2" w:rsidR="0004546A" w:rsidRPr="00323CC5" w:rsidRDefault="0004546A" w:rsidP="00110699">
            <w:pPr>
              <w:pStyle w:val="Compact"/>
              <w:rPr>
                <w:color w:val="000000" w:themeColor="text1"/>
              </w:rPr>
            </w:pPr>
            <w:ins w:id="66" w:author="Riley Smith" w:date="2016-12-07T17:11:00Z">
              <w:r>
                <w:rPr>
                  <w:color w:val="000000" w:themeColor="text1"/>
                </w:rPr>
                <w:t>Fall 2014</w:t>
              </w:r>
            </w:ins>
          </w:p>
        </w:tc>
      </w:tr>
      <w:tr w:rsidR="0004546A" w:rsidRPr="00323CC5" w14:paraId="2547B176" w14:textId="67D8011F" w:rsidTr="0004546A">
        <w:tc>
          <w:tcPr>
            <w:tcW w:w="570" w:type="pct"/>
            <w:vAlign w:val="center"/>
          </w:tcPr>
          <w:p w14:paraId="3BD9B8C2" w14:textId="77777777" w:rsidR="0004546A" w:rsidRPr="0004546A" w:rsidRDefault="0004546A" w:rsidP="003212B6">
            <w:pPr>
              <w:pStyle w:val="Compact"/>
              <w:rPr>
                <w:color w:val="000000" w:themeColor="text1"/>
              </w:rPr>
            </w:pPr>
            <w:r w:rsidRPr="0004546A">
              <w:rPr>
                <w:rStyle w:val="VerbatimChar"/>
                <w:color w:val="000000" w:themeColor="text1"/>
                <w:shd w:val="clear" w:color="auto" w:fill="auto"/>
              </w:rPr>
              <w:t>PSY 510</w:t>
            </w:r>
          </w:p>
        </w:tc>
        <w:tc>
          <w:tcPr>
            <w:tcW w:w="2529" w:type="pct"/>
            <w:vAlign w:val="center"/>
          </w:tcPr>
          <w:p w14:paraId="2A91BB8D" w14:textId="77777777" w:rsidR="0004546A" w:rsidRPr="0004546A" w:rsidRDefault="0004546A">
            <w:pPr>
              <w:pStyle w:val="Compact"/>
              <w:rPr>
                <w:color w:val="000000" w:themeColor="text1"/>
              </w:rPr>
            </w:pPr>
            <w:r w:rsidRPr="0004546A">
              <w:rPr>
                <w:color w:val="000000" w:themeColor="text1"/>
              </w:rPr>
              <w:t>HLM/Mixed Effects Models for Longitudinal Data Analysis</w:t>
            </w:r>
          </w:p>
        </w:tc>
        <w:tc>
          <w:tcPr>
            <w:tcW w:w="391" w:type="pct"/>
            <w:vAlign w:val="center"/>
          </w:tcPr>
          <w:p w14:paraId="33D4D83B"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07781845"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64B000E3" w14:textId="035E2088" w:rsidR="0004546A" w:rsidRPr="00323CC5" w:rsidRDefault="0004546A" w:rsidP="00110699">
            <w:pPr>
              <w:pStyle w:val="Compact"/>
              <w:rPr>
                <w:color w:val="000000" w:themeColor="text1"/>
              </w:rPr>
            </w:pPr>
            <w:ins w:id="67" w:author="Riley Smith" w:date="2016-12-07T17:11:00Z">
              <w:r>
                <w:rPr>
                  <w:color w:val="000000" w:themeColor="text1"/>
                </w:rPr>
                <w:t>Winter 2015</w:t>
              </w:r>
            </w:ins>
          </w:p>
        </w:tc>
      </w:tr>
      <w:tr w:rsidR="0004546A" w:rsidRPr="00323CC5" w14:paraId="1E0F8D06" w14:textId="4F1F039E" w:rsidTr="0004546A">
        <w:tc>
          <w:tcPr>
            <w:tcW w:w="570" w:type="pct"/>
            <w:vAlign w:val="center"/>
          </w:tcPr>
          <w:p w14:paraId="4A6FBDA7" w14:textId="77777777" w:rsidR="0004546A" w:rsidRPr="0004546A" w:rsidRDefault="0004546A" w:rsidP="003212B6">
            <w:pPr>
              <w:pStyle w:val="Compact"/>
              <w:rPr>
                <w:color w:val="000000" w:themeColor="text1"/>
              </w:rPr>
            </w:pPr>
            <w:r w:rsidRPr="0004546A">
              <w:rPr>
                <w:rStyle w:val="VerbatimChar"/>
                <w:color w:val="000000" w:themeColor="text1"/>
                <w:shd w:val="clear" w:color="auto" w:fill="auto"/>
              </w:rPr>
              <w:t>SOC 610</w:t>
            </w:r>
          </w:p>
        </w:tc>
        <w:tc>
          <w:tcPr>
            <w:tcW w:w="2529" w:type="pct"/>
            <w:vAlign w:val="center"/>
          </w:tcPr>
          <w:p w14:paraId="3BCB9BF1" w14:textId="77777777" w:rsidR="0004546A" w:rsidRPr="0004546A" w:rsidRDefault="0004546A">
            <w:pPr>
              <w:pStyle w:val="Compact"/>
              <w:rPr>
                <w:color w:val="000000" w:themeColor="text1"/>
              </w:rPr>
            </w:pPr>
            <w:r w:rsidRPr="0004546A">
              <w:rPr>
                <w:color w:val="000000" w:themeColor="text1"/>
              </w:rPr>
              <w:t>Mixed Methods Research</w:t>
            </w:r>
          </w:p>
        </w:tc>
        <w:tc>
          <w:tcPr>
            <w:tcW w:w="391" w:type="pct"/>
            <w:vAlign w:val="center"/>
          </w:tcPr>
          <w:p w14:paraId="0D2A3216"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26D03F0D"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73DAA79A" w14:textId="548DFE58" w:rsidR="0004546A" w:rsidRPr="00323CC5" w:rsidRDefault="0004546A" w:rsidP="00110699">
            <w:pPr>
              <w:pStyle w:val="Compact"/>
              <w:rPr>
                <w:color w:val="000000" w:themeColor="text1"/>
              </w:rPr>
            </w:pPr>
            <w:ins w:id="68" w:author="Riley Smith" w:date="2016-12-07T17:12:00Z">
              <w:r>
                <w:rPr>
                  <w:color w:val="000000" w:themeColor="text1"/>
                </w:rPr>
                <w:t>Winter 2015</w:t>
              </w:r>
            </w:ins>
          </w:p>
        </w:tc>
      </w:tr>
      <w:tr w:rsidR="0004546A" w:rsidRPr="00323CC5" w14:paraId="3A88C173" w14:textId="265CABAB" w:rsidTr="0004546A">
        <w:tc>
          <w:tcPr>
            <w:tcW w:w="570" w:type="pct"/>
            <w:vAlign w:val="center"/>
          </w:tcPr>
          <w:p w14:paraId="55A1D49A" w14:textId="77777777" w:rsidR="0004546A" w:rsidRPr="0004546A" w:rsidRDefault="0004546A" w:rsidP="003212B6">
            <w:pPr>
              <w:pStyle w:val="Compact"/>
              <w:rPr>
                <w:color w:val="000000" w:themeColor="text1"/>
              </w:rPr>
            </w:pPr>
            <w:r w:rsidRPr="0004546A">
              <w:rPr>
                <w:rStyle w:val="VerbatimChar"/>
                <w:color w:val="000000" w:themeColor="text1"/>
                <w:shd w:val="clear" w:color="auto" w:fill="auto"/>
              </w:rPr>
              <w:t>PSY 597</w:t>
            </w:r>
          </w:p>
        </w:tc>
        <w:tc>
          <w:tcPr>
            <w:tcW w:w="2529" w:type="pct"/>
            <w:vAlign w:val="center"/>
          </w:tcPr>
          <w:p w14:paraId="3C660557" w14:textId="77777777" w:rsidR="0004546A" w:rsidRPr="0004546A" w:rsidRDefault="0004546A">
            <w:pPr>
              <w:pStyle w:val="Compact"/>
              <w:rPr>
                <w:color w:val="000000" w:themeColor="text1"/>
              </w:rPr>
            </w:pPr>
            <w:r w:rsidRPr="0004546A">
              <w:rPr>
                <w:color w:val="000000" w:themeColor="text1"/>
              </w:rPr>
              <w:t>Applied Survey Research</w:t>
            </w:r>
            <w:del w:id="69" w:author="Riley Smith" w:date="2016-12-07T18:01:00Z">
              <w:r w:rsidRPr="0004546A" w:rsidDel="0004546A">
                <w:rPr>
                  <w:rStyle w:val="VerbatimChar"/>
                  <w:color w:val="000000" w:themeColor="text1"/>
                  <w:vertAlign w:val="superscript"/>
                </w:rPr>
                <w:delText>*</w:delText>
              </w:r>
            </w:del>
          </w:p>
        </w:tc>
        <w:tc>
          <w:tcPr>
            <w:tcW w:w="391" w:type="pct"/>
            <w:vAlign w:val="center"/>
          </w:tcPr>
          <w:p w14:paraId="30E7BBF0"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4521BE27"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4C32882D" w14:textId="369D279B" w:rsidR="0004546A" w:rsidRPr="00323CC5" w:rsidRDefault="0004546A" w:rsidP="00110699">
            <w:pPr>
              <w:pStyle w:val="Compact"/>
              <w:rPr>
                <w:color w:val="000000" w:themeColor="text1"/>
              </w:rPr>
            </w:pPr>
            <w:ins w:id="70" w:author="Riley Smith" w:date="2016-12-07T17:10:00Z">
              <w:r>
                <w:rPr>
                  <w:color w:val="000000" w:themeColor="text1"/>
                </w:rPr>
                <w:t>Spring 2015</w:t>
              </w:r>
            </w:ins>
          </w:p>
        </w:tc>
      </w:tr>
      <w:tr w:rsidR="0004546A" w:rsidRPr="00323CC5" w14:paraId="2471D5E5" w14:textId="77777777" w:rsidTr="0004546A">
        <w:trPr>
          <w:ins w:id="71" w:author="Riley Smith" w:date="2016-12-07T17:15:00Z"/>
        </w:trPr>
        <w:tc>
          <w:tcPr>
            <w:tcW w:w="570" w:type="pct"/>
            <w:vAlign w:val="center"/>
          </w:tcPr>
          <w:p w14:paraId="2A78D2FC" w14:textId="53FBCB99" w:rsidR="0004546A" w:rsidRPr="0004546A" w:rsidRDefault="0004546A" w:rsidP="003212B6">
            <w:pPr>
              <w:pStyle w:val="Compact"/>
              <w:rPr>
                <w:ins w:id="72" w:author="Riley Smith" w:date="2016-12-07T17:15:00Z"/>
                <w:rStyle w:val="VerbatimChar"/>
                <w:i/>
                <w:color w:val="000000" w:themeColor="text1"/>
                <w:shd w:val="clear" w:color="auto" w:fill="auto"/>
              </w:rPr>
            </w:pPr>
            <w:ins w:id="73" w:author="Riley Smith" w:date="2016-12-07T17:15:00Z">
              <w:r w:rsidRPr="0004546A">
                <w:rPr>
                  <w:rStyle w:val="VerbatimChar"/>
                  <w:i/>
                  <w:color w:val="000000" w:themeColor="text1"/>
                  <w:shd w:val="clear" w:color="auto" w:fill="auto"/>
                </w:rPr>
                <w:t xml:space="preserve">PSY </w:t>
              </w:r>
            </w:ins>
            <w:ins w:id="74" w:author="Riley Smith" w:date="2016-12-07T17:30:00Z">
              <w:r w:rsidRPr="0004546A">
                <w:rPr>
                  <w:rStyle w:val="VerbatimChar"/>
                  <w:i/>
                  <w:color w:val="000000" w:themeColor="text1"/>
                  <w:shd w:val="clear" w:color="auto" w:fill="auto"/>
                </w:rPr>
                <w:t>510</w:t>
              </w:r>
            </w:ins>
          </w:p>
        </w:tc>
        <w:tc>
          <w:tcPr>
            <w:tcW w:w="2529" w:type="pct"/>
            <w:vAlign w:val="center"/>
          </w:tcPr>
          <w:p w14:paraId="7842D360" w14:textId="10F6F6D7" w:rsidR="0004546A" w:rsidRPr="00323CC5" w:rsidRDefault="0004546A">
            <w:pPr>
              <w:pStyle w:val="Compact"/>
              <w:rPr>
                <w:ins w:id="75" w:author="Riley Smith" w:date="2016-12-07T17:15:00Z"/>
                <w:i/>
                <w:color w:val="000000" w:themeColor="text1"/>
              </w:rPr>
            </w:pPr>
            <w:ins w:id="76" w:author="Riley Smith" w:date="2016-12-07T17:30:00Z">
              <w:r>
                <w:rPr>
                  <w:i/>
                  <w:color w:val="000000" w:themeColor="text1"/>
                </w:rPr>
                <w:t>Categorical Data Analysis</w:t>
              </w:r>
            </w:ins>
          </w:p>
        </w:tc>
        <w:tc>
          <w:tcPr>
            <w:tcW w:w="391" w:type="pct"/>
            <w:vAlign w:val="center"/>
          </w:tcPr>
          <w:p w14:paraId="36B4152B" w14:textId="4B119A22" w:rsidR="0004546A" w:rsidRPr="0004546A" w:rsidRDefault="0004546A">
            <w:pPr>
              <w:pStyle w:val="Compact"/>
              <w:jc w:val="center"/>
              <w:rPr>
                <w:ins w:id="77" w:author="Riley Smith" w:date="2016-12-07T17:15:00Z"/>
                <w:i/>
                <w:color w:val="000000" w:themeColor="text1"/>
              </w:rPr>
            </w:pPr>
            <w:ins w:id="78" w:author="Riley Smith" w:date="2016-12-07T17:31:00Z">
              <w:r w:rsidRPr="0004546A">
                <w:rPr>
                  <w:i/>
                  <w:color w:val="000000" w:themeColor="text1"/>
                </w:rPr>
                <w:t>IP</w:t>
              </w:r>
            </w:ins>
          </w:p>
        </w:tc>
        <w:tc>
          <w:tcPr>
            <w:tcW w:w="756" w:type="pct"/>
            <w:vAlign w:val="center"/>
          </w:tcPr>
          <w:p w14:paraId="359CDFE0" w14:textId="4D36A19E" w:rsidR="0004546A" w:rsidRPr="0004546A" w:rsidRDefault="0004546A">
            <w:pPr>
              <w:pStyle w:val="Compact"/>
              <w:jc w:val="center"/>
              <w:rPr>
                <w:ins w:id="79" w:author="Riley Smith" w:date="2016-12-07T17:15:00Z"/>
                <w:i/>
                <w:color w:val="000000" w:themeColor="text1"/>
              </w:rPr>
            </w:pPr>
            <w:ins w:id="80" w:author="Riley Smith" w:date="2016-12-07T17:30:00Z">
              <w:r w:rsidRPr="0004546A">
                <w:rPr>
                  <w:i/>
                  <w:color w:val="000000" w:themeColor="text1"/>
                </w:rPr>
                <w:t>4</w:t>
              </w:r>
            </w:ins>
          </w:p>
        </w:tc>
        <w:tc>
          <w:tcPr>
            <w:tcW w:w="754" w:type="pct"/>
            <w:vAlign w:val="center"/>
          </w:tcPr>
          <w:p w14:paraId="5E455244" w14:textId="32928856" w:rsidR="0004546A" w:rsidRPr="0004546A" w:rsidRDefault="0004546A" w:rsidP="00110699">
            <w:pPr>
              <w:pStyle w:val="Compact"/>
              <w:rPr>
                <w:ins w:id="81" w:author="Riley Smith" w:date="2016-12-07T17:15:00Z"/>
                <w:i/>
                <w:color w:val="000000" w:themeColor="text1"/>
              </w:rPr>
            </w:pPr>
            <w:ins w:id="82" w:author="Riley Smith" w:date="2016-12-07T17:31:00Z">
              <w:r w:rsidRPr="0004546A">
                <w:rPr>
                  <w:i/>
                  <w:color w:val="000000" w:themeColor="text1"/>
                </w:rPr>
                <w:t>Fall 2016</w:t>
              </w:r>
            </w:ins>
          </w:p>
        </w:tc>
      </w:tr>
      <w:tr w:rsidR="0004546A" w:rsidRPr="00323CC5" w14:paraId="26AFB161" w14:textId="77777777" w:rsidTr="0004546A">
        <w:trPr>
          <w:ins w:id="83" w:author="Riley Smith" w:date="2016-12-07T18:01:00Z"/>
        </w:trPr>
        <w:tc>
          <w:tcPr>
            <w:tcW w:w="570" w:type="pct"/>
            <w:tcBorders>
              <w:bottom w:val="single" w:sz="4" w:space="0" w:color="auto"/>
            </w:tcBorders>
            <w:vAlign w:val="center"/>
          </w:tcPr>
          <w:p w14:paraId="20606EFF" w14:textId="6A463DC2" w:rsidR="0004546A" w:rsidRPr="0004546A" w:rsidRDefault="0004546A" w:rsidP="003212B6">
            <w:pPr>
              <w:pStyle w:val="Compact"/>
              <w:rPr>
                <w:ins w:id="84" w:author="Riley Smith" w:date="2016-12-07T18:01:00Z"/>
                <w:rStyle w:val="VerbatimChar"/>
                <w:i/>
                <w:color w:val="000000" w:themeColor="text1"/>
                <w:shd w:val="clear" w:color="auto" w:fill="auto"/>
              </w:rPr>
            </w:pPr>
            <w:ins w:id="85" w:author="Riley Smith" w:date="2016-12-07T18:01:00Z">
              <w:r w:rsidRPr="0004546A">
                <w:rPr>
                  <w:rStyle w:val="VerbatimChar"/>
                  <w:i/>
                  <w:color w:val="000000" w:themeColor="text1"/>
                  <w:shd w:val="clear" w:color="auto" w:fill="auto"/>
                </w:rPr>
                <w:t>PSY 610</w:t>
              </w:r>
            </w:ins>
          </w:p>
        </w:tc>
        <w:tc>
          <w:tcPr>
            <w:tcW w:w="2529" w:type="pct"/>
            <w:tcBorders>
              <w:bottom w:val="single" w:sz="4" w:space="0" w:color="auto"/>
            </w:tcBorders>
            <w:vAlign w:val="center"/>
          </w:tcPr>
          <w:p w14:paraId="2E8EF22C" w14:textId="272F57D1" w:rsidR="0004546A" w:rsidRDefault="0004546A">
            <w:pPr>
              <w:pStyle w:val="Compact"/>
              <w:rPr>
                <w:ins w:id="86" w:author="Riley Smith" w:date="2016-12-07T18:01:00Z"/>
                <w:i/>
                <w:color w:val="000000" w:themeColor="text1"/>
              </w:rPr>
            </w:pPr>
            <w:ins w:id="87" w:author="Riley Smith" w:date="2016-12-07T18:01:00Z">
              <w:r>
                <w:rPr>
                  <w:i/>
                  <w:color w:val="000000" w:themeColor="text1"/>
                </w:rPr>
                <w:t>Structural Equation Modeling</w:t>
              </w:r>
            </w:ins>
          </w:p>
        </w:tc>
        <w:tc>
          <w:tcPr>
            <w:tcW w:w="391" w:type="pct"/>
            <w:tcBorders>
              <w:bottom w:val="single" w:sz="4" w:space="0" w:color="auto"/>
            </w:tcBorders>
            <w:vAlign w:val="center"/>
          </w:tcPr>
          <w:p w14:paraId="3CED4B0A" w14:textId="10B25C6C" w:rsidR="0004546A" w:rsidRPr="0004546A" w:rsidRDefault="0004546A">
            <w:pPr>
              <w:pStyle w:val="Compact"/>
              <w:jc w:val="center"/>
              <w:rPr>
                <w:ins w:id="88" w:author="Riley Smith" w:date="2016-12-07T18:01:00Z"/>
                <w:i/>
                <w:color w:val="000000" w:themeColor="text1"/>
              </w:rPr>
            </w:pPr>
            <w:ins w:id="89" w:author="Riley Smith" w:date="2016-12-07T18:01:00Z">
              <w:r w:rsidRPr="0004546A">
                <w:rPr>
                  <w:i/>
                  <w:color w:val="000000" w:themeColor="text1"/>
                </w:rPr>
                <w:t>IP</w:t>
              </w:r>
            </w:ins>
          </w:p>
        </w:tc>
        <w:tc>
          <w:tcPr>
            <w:tcW w:w="756" w:type="pct"/>
            <w:tcBorders>
              <w:bottom w:val="single" w:sz="4" w:space="0" w:color="auto"/>
            </w:tcBorders>
            <w:vAlign w:val="center"/>
          </w:tcPr>
          <w:p w14:paraId="76649C4A" w14:textId="377A3E3C" w:rsidR="0004546A" w:rsidRPr="0004546A" w:rsidRDefault="0004546A">
            <w:pPr>
              <w:pStyle w:val="Compact"/>
              <w:jc w:val="center"/>
              <w:rPr>
                <w:ins w:id="90" w:author="Riley Smith" w:date="2016-12-07T18:01:00Z"/>
                <w:i/>
                <w:color w:val="000000" w:themeColor="text1"/>
              </w:rPr>
            </w:pPr>
            <w:ins w:id="91" w:author="Riley Smith" w:date="2016-12-07T18:01:00Z">
              <w:r w:rsidRPr="0004546A">
                <w:rPr>
                  <w:i/>
                  <w:color w:val="000000" w:themeColor="text1"/>
                </w:rPr>
                <w:t>4</w:t>
              </w:r>
            </w:ins>
          </w:p>
        </w:tc>
        <w:tc>
          <w:tcPr>
            <w:tcW w:w="754" w:type="pct"/>
            <w:tcBorders>
              <w:bottom w:val="single" w:sz="4" w:space="0" w:color="auto"/>
            </w:tcBorders>
            <w:vAlign w:val="center"/>
          </w:tcPr>
          <w:p w14:paraId="0CCCC509" w14:textId="11337D30" w:rsidR="0004546A" w:rsidRPr="0004546A" w:rsidRDefault="0004546A" w:rsidP="00110699">
            <w:pPr>
              <w:pStyle w:val="Compact"/>
              <w:rPr>
                <w:ins w:id="92" w:author="Riley Smith" w:date="2016-12-07T18:01:00Z"/>
                <w:i/>
                <w:color w:val="000000" w:themeColor="text1"/>
              </w:rPr>
            </w:pPr>
            <w:ins w:id="93" w:author="Riley Smith" w:date="2016-12-07T18:01:00Z">
              <w:r w:rsidRPr="0004546A">
                <w:rPr>
                  <w:i/>
                  <w:color w:val="000000" w:themeColor="text1"/>
                </w:rPr>
                <w:t>Winter 2017</w:t>
              </w:r>
            </w:ins>
          </w:p>
        </w:tc>
      </w:tr>
      <w:tr w:rsidR="0004546A" w:rsidRPr="00323CC5" w:rsidDel="0004546A" w14:paraId="78B8056D" w14:textId="77777777" w:rsidTr="0004546A">
        <w:trPr>
          <w:gridAfter w:val="1"/>
          <w:wAfter w:w="1551" w:type="dxa"/>
          <w:del w:id="94" w:author="Riley Smith" w:date="2016-12-07T17:10:00Z"/>
        </w:trPr>
        <w:tc>
          <w:tcPr>
            <w:tcW w:w="570" w:type="pct"/>
            <w:vAlign w:val="center"/>
          </w:tcPr>
          <w:p w14:paraId="2B72261B" w14:textId="52DE6045" w:rsidR="0004546A" w:rsidRPr="00323CC5" w:rsidDel="0004546A" w:rsidRDefault="0004546A">
            <w:pPr>
              <w:pStyle w:val="TableCaption"/>
              <w:rPr>
                <w:del w:id="95" w:author="Riley Smith" w:date="2016-12-07T17:10:00Z"/>
              </w:rPr>
              <w:pPrChange w:id="96" w:author="Riley Smith" w:date="2016-12-07T17:59:00Z">
                <w:pPr>
                  <w:pStyle w:val="Compact"/>
                  <w:jc w:val="center"/>
                </w:pPr>
              </w:pPrChange>
            </w:pPr>
            <w:del w:id="97" w:author="Riley Smith" w:date="2016-12-07T17:10:00Z">
              <w:r w:rsidRPr="00323CC5" w:rsidDel="0004546A">
                <w:rPr>
                  <w:rStyle w:val="VerbatimChar"/>
                  <w:color w:val="000000" w:themeColor="text1"/>
                </w:rPr>
                <w:delText>PSY 510</w:delText>
              </w:r>
            </w:del>
          </w:p>
        </w:tc>
        <w:tc>
          <w:tcPr>
            <w:tcW w:w="2529" w:type="pct"/>
            <w:vAlign w:val="center"/>
          </w:tcPr>
          <w:p w14:paraId="552C9EAB" w14:textId="2CED886F" w:rsidR="0004546A" w:rsidRPr="00323CC5" w:rsidDel="0004546A" w:rsidRDefault="0004546A">
            <w:pPr>
              <w:pStyle w:val="TableCaption"/>
              <w:rPr>
                <w:del w:id="98" w:author="Riley Smith" w:date="2016-12-07T17:10:00Z"/>
              </w:rPr>
              <w:pPrChange w:id="99" w:author="Riley Smith" w:date="2016-12-07T17:59:00Z">
                <w:pPr>
                  <w:pStyle w:val="Compact"/>
                </w:pPr>
              </w:pPrChange>
            </w:pPr>
            <w:del w:id="100" w:author="Riley Smith" w:date="2016-12-07T17:10:00Z">
              <w:r w:rsidRPr="00323CC5" w:rsidDel="0004546A">
                <w:delText>Place-Based Research</w:delText>
              </w:r>
              <w:r w:rsidRPr="00323CC5" w:rsidDel="0004546A">
                <w:rPr>
                  <w:rStyle w:val="VerbatimChar"/>
                  <w:color w:val="000000" w:themeColor="text1"/>
                  <w:vertAlign w:val="superscript"/>
                </w:rPr>
                <w:delText>*</w:delText>
              </w:r>
            </w:del>
          </w:p>
        </w:tc>
        <w:tc>
          <w:tcPr>
            <w:tcW w:w="391" w:type="pct"/>
            <w:vAlign w:val="center"/>
          </w:tcPr>
          <w:p w14:paraId="2BCFDD30" w14:textId="70471A5E" w:rsidR="0004546A" w:rsidRPr="00323CC5" w:rsidDel="0004546A" w:rsidRDefault="0004546A">
            <w:pPr>
              <w:pStyle w:val="TableCaption"/>
              <w:rPr>
                <w:del w:id="101" w:author="Riley Smith" w:date="2016-12-07T17:10:00Z"/>
              </w:rPr>
              <w:pPrChange w:id="102" w:author="Riley Smith" w:date="2016-12-07T17:59:00Z">
                <w:pPr>
                  <w:pStyle w:val="Compact"/>
                  <w:jc w:val="center"/>
                </w:pPr>
              </w:pPrChange>
            </w:pPr>
            <w:del w:id="103" w:author="Riley Smith" w:date="2016-12-07T17:10:00Z">
              <w:r w:rsidRPr="00323CC5" w:rsidDel="0004546A">
                <w:delText>A</w:delText>
              </w:r>
            </w:del>
          </w:p>
        </w:tc>
        <w:tc>
          <w:tcPr>
            <w:tcW w:w="756" w:type="pct"/>
            <w:vAlign w:val="center"/>
          </w:tcPr>
          <w:p w14:paraId="606556D3" w14:textId="0440A19F" w:rsidR="0004546A" w:rsidRPr="00323CC5" w:rsidDel="0004546A" w:rsidRDefault="0004546A">
            <w:pPr>
              <w:pStyle w:val="TableCaption"/>
              <w:rPr>
                <w:del w:id="104" w:author="Riley Smith" w:date="2016-12-07T17:10:00Z"/>
              </w:rPr>
              <w:pPrChange w:id="105" w:author="Riley Smith" w:date="2016-12-07T17:59:00Z">
                <w:pPr>
                  <w:pStyle w:val="Compact"/>
                  <w:jc w:val="center"/>
                </w:pPr>
              </w:pPrChange>
            </w:pPr>
            <w:del w:id="106" w:author="Riley Smith" w:date="2016-12-07T17:10:00Z">
              <w:r w:rsidRPr="00323CC5" w:rsidDel="0004546A">
                <w:delText>4</w:delText>
              </w:r>
            </w:del>
          </w:p>
        </w:tc>
      </w:tr>
    </w:tbl>
    <w:p w14:paraId="3DEF33E7" w14:textId="77777777" w:rsidR="00975923" w:rsidRPr="00323CC5" w:rsidRDefault="003B79DD" w:rsidP="0004546A">
      <w:pPr>
        <w:pStyle w:val="TableCaption"/>
      </w:pPr>
      <w:r w:rsidRPr="00323CC5">
        <w:t>Research Methods &amp; Statistics Coursework Required by Program</w:t>
      </w:r>
    </w:p>
    <w:tbl>
      <w:tblPr>
        <w:tblW w:w="5369" w:type="pct"/>
        <w:tblLook w:val="07E0" w:firstRow="1" w:lastRow="1" w:firstColumn="1" w:lastColumn="1" w:noHBand="1" w:noVBand="1"/>
        <w:tblCaption w:val="Research Methods &amp; Statistics Coursework Required by Program"/>
      </w:tblPr>
      <w:tblGrid>
        <w:gridCol w:w="1162"/>
        <w:gridCol w:w="5220"/>
        <w:gridCol w:w="804"/>
        <w:gridCol w:w="1559"/>
        <w:gridCol w:w="1538"/>
      </w:tblGrid>
      <w:tr w:rsidR="0004546A" w:rsidRPr="00323CC5" w14:paraId="297A23E0" w14:textId="2994BF22" w:rsidTr="0004546A">
        <w:tc>
          <w:tcPr>
            <w:tcW w:w="565" w:type="pct"/>
            <w:tcBorders>
              <w:top w:val="single" w:sz="4" w:space="0" w:color="auto"/>
            </w:tcBorders>
            <w:vAlign w:val="center"/>
          </w:tcPr>
          <w:p w14:paraId="2EE91213" w14:textId="77777777" w:rsidR="0004546A" w:rsidRPr="0004546A" w:rsidRDefault="0004546A">
            <w:pPr>
              <w:pStyle w:val="Compact"/>
              <w:jc w:val="center"/>
              <w:rPr>
                <w:color w:val="000000" w:themeColor="text1"/>
              </w:rPr>
            </w:pPr>
            <w:bookmarkStart w:id="107" w:name="_GoBack" w:colFirst="4" w:colLast="4"/>
            <w:r w:rsidRPr="0004546A">
              <w:rPr>
                <w:rStyle w:val="VerbatimChar"/>
                <w:color w:val="000000" w:themeColor="text1"/>
                <w:shd w:val="clear" w:color="auto" w:fill="auto"/>
              </w:rPr>
              <w:t>PSY 621</w:t>
            </w:r>
          </w:p>
        </w:tc>
        <w:tc>
          <w:tcPr>
            <w:tcW w:w="2538" w:type="pct"/>
            <w:tcBorders>
              <w:top w:val="single" w:sz="4" w:space="0" w:color="auto"/>
            </w:tcBorders>
            <w:vAlign w:val="center"/>
          </w:tcPr>
          <w:p w14:paraId="3E673567" w14:textId="77777777" w:rsidR="0004546A" w:rsidRPr="0004546A" w:rsidRDefault="0004546A">
            <w:pPr>
              <w:pStyle w:val="Compact"/>
              <w:rPr>
                <w:color w:val="000000" w:themeColor="text1"/>
              </w:rPr>
            </w:pPr>
            <w:r w:rsidRPr="0004546A">
              <w:rPr>
                <w:color w:val="000000" w:themeColor="text1"/>
              </w:rPr>
              <w:t>Univariate Quantitative Methods</w:t>
            </w:r>
          </w:p>
        </w:tc>
        <w:tc>
          <w:tcPr>
            <w:tcW w:w="0" w:type="auto"/>
            <w:tcBorders>
              <w:top w:val="single" w:sz="4" w:space="0" w:color="auto"/>
            </w:tcBorders>
            <w:vAlign w:val="center"/>
          </w:tcPr>
          <w:p w14:paraId="18787A60" w14:textId="77777777" w:rsidR="0004546A" w:rsidRPr="00323CC5" w:rsidRDefault="0004546A">
            <w:pPr>
              <w:pStyle w:val="Compact"/>
              <w:jc w:val="center"/>
              <w:rPr>
                <w:color w:val="000000" w:themeColor="text1"/>
              </w:rPr>
            </w:pPr>
            <w:r w:rsidRPr="00323CC5">
              <w:rPr>
                <w:color w:val="000000" w:themeColor="text1"/>
              </w:rPr>
              <w:t>A-</w:t>
            </w:r>
          </w:p>
        </w:tc>
        <w:tc>
          <w:tcPr>
            <w:tcW w:w="758" w:type="pct"/>
            <w:tcBorders>
              <w:top w:val="single" w:sz="4" w:space="0" w:color="auto"/>
            </w:tcBorders>
            <w:vAlign w:val="center"/>
          </w:tcPr>
          <w:p w14:paraId="60FB7310" w14:textId="77777777" w:rsidR="0004546A" w:rsidRPr="00323CC5" w:rsidRDefault="0004546A">
            <w:pPr>
              <w:pStyle w:val="Compact"/>
              <w:jc w:val="center"/>
              <w:rPr>
                <w:color w:val="000000" w:themeColor="text1"/>
              </w:rPr>
            </w:pPr>
            <w:r w:rsidRPr="00323CC5">
              <w:rPr>
                <w:color w:val="000000" w:themeColor="text1"/>
              </w:rPr>
              <w:t>5</w:t>
            </w:r>
          </w:p>
        </w:tc>
        <w:tc>
          <w:tcPr>
            <w:tcW w:w="748" w:type="pct"/>
            <w:tcBorders>
              <w:top w:val="single" w:sz="4" w:space="0" w:color="auto"/>
            </w:tcBorders>
            <w:vAlign w:val="center"/>
          </w:tcPr>
          <w:p w14:paraId="4A754288" w14:textId="1BD49101" w:rsidR="0004546A" w:rsidRPr="00323CC5" w:rsidRDefault="0004546A" w:rsidP="00110699">
            <w:pPr>
              <w:pStyle w:val="Compact"/>
              <w:rPr>
                <w:color w:val="000000" w:themeColor="text1"/>
              </w:rPr>
            </w:pPr>
            <w:ins w:id="108" w:author="Riley Smith" w:date="2016-12-07T17:14:00Z">
              <w:r>
                <w:rPr>
                  <w:color w:val="000000" w:themeColor="text1"/>
                </w:rPr>
                <w:t>Fall 2013</w:t>
              </w:r>
            </w:ins>
          </w:p>
        </w:tc>
      </w:tr>
      <w:tr w:rsidR="0004546A" w:rsidRPr="00323CC5" w14:paraId="1882AF20" w14:textId="0F864AAE" w:rsidTr="0004546A">
        <w:tc>
          <w:tcPr>
            <w:tcW w:w="565" w:type="pct"/>
            <w:vAlign w:val="center"/>
          </w:tcPr>
          <w:p w14:paraId="4DBF13E7"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618</w:t>
            </w:r>
          </w:p>
        </w:tc>
        <w:tc>
          <w:tcPr>
            <w:tcW w:w="2538" w:type="pct"/>
            <w:vAlign w:val="center"/>
          </w:tcPr>
          <w:p w14:paraId="366B625B" w14:textId="77777777" w:rsidR="0004546A" w:rsidRPr="0004546A" w:rsidRDefault="0004546A">
            <w:pPr>
              <w:pStyle w:val="Compact"/>
              <w:rPr>
                <w:color w:val="000000" w:themeColor="text1"/>
              </w:rPr>
            </w:pPr>
            <w:r w:rsidRPr="0004546A">
              <w:rPr>
                <w:color w:val="000000" w:themeColor="text1"/>
              </w:rPr>
              <w:t>Ethics &amp; Professional Issues in Applied Research and Practice</w:t>
            </w:r>
          </w:p>
        </w:tc>
        <w:tc>
          <w:tcPr>
            <w:tcW w:w="0" w:type="auto"/>
            <w:vAlign w:val="center"/>
          </w:tcPr>
          <w:p w14:paraId="50A903F1" w14:textId="77777777" w:rsidR="0004546A" w:rsidRPr="00323CC5" w:rsidRDefault="0004546A">
            <w:pPr>
              <w:pStyle w:val="Compact"/>
              <w:jc w:val="center"/>
              <w:rPr>
                <w:color w:val="000000" w:themeColor="text1"/>
              </w:rPr>
            </w:pPr>
            <w:r w:rsidRPr="00323CC5">
              <w:rPr>
                <w:color w:val="000000" w:themeColor="text1"/>
              </w:rPr>
              <w:t>A</w:t>
            </w:r>
          </w:p>
        </w:tc>
        <w:tc>
          <w:tcPr>
            <w:tcW w:w="758" w:type="pct"/>
            <w:vAlign w:val="center"/>
          </w:tcPr>
          <w:p w14:paraId="7F0907F1" w14:textId="77777777" w:rsidR="0004546A" w:rsidRPr="00323CC5" w:rsidRDefault="0004546A">
            <w:pPr>
              <w:pStyle w:val="Compact"/>
              <w:jc w:val="center"/>
              <w:rPr>
                <w:color w:val="000000" w:themeColor="text1"/>
              </w:rPr>
            </w:pPr>
            <w:r w:rsidRPr="00323CC5">
              <w:rPr>
                <w:color w:val="000000" w:themeColor="text1"/>
              </w:rPr>
              <w:t>4</w:t>
            </w:r>
          </w:p>
        </w:tc>
        <w:tc>
          <w:tcPr>
            <w:tcW w:w="748" w:type="pct"/>
            <w:vAlign w:val="center"/>
          </w:tcPr>
          <w:p w14:paraId="2DEB9E93" w14:textId="23AE6D6E" w:rsidR="0004546A" w:rsidRPr="00323CC5" w:rsidRDefault="0004546A" w:rsidP="00110699">
            <w:pPr>
              <w:pStyle w:val="Compact"/>
              <w:rPr>
                <w:color w:val="000000" w:themeColor="text1"/>
              </w:rPr>
            </w:pPr>
            <w:ins w:id="109" w:author="Riley Smith" w:date="2016-12-07T17:14:00Z">
              <w:r>
                <w:rPr>
                  <w:color w:val="000000" w:themeColor="text1"/>
                </w:rPr>
                <w:t>Winter 2014</w:t>
              </w:r>
            </w:ins>
          </w:p>
        </w:tc>
      </w:tr>
      <w:tr w:rsidR="0004546A" w:rsidRPr="00323CC5" w14:paraId="406222BA" w14:textId="432F2B12" w:rsidTr="0004546A">
        <w:tc>
          <w:tcPr>
            <w:tcW w:w="565" w:type="pct"/>
            <w:vAlign w:val="center"/>
          </w:tcPr>
          <w:p w14:paraId="68851ACA"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622</w:t>
            </w:r>
          </w:p>
        </w:tc>
        <w:tc>
          <w:tcPr>
            <w:tcW w:w="2538" w:type="pct"/>
            <w:vAlign w:val="center"/>
          </w:tcPr>
          <w:p w14:paraId="5561B21D" w14:textId="77777777" w:rsidR="0004546A" w:rsidRPr="0004546A" w:rsidRDefault="0004546A">
            <w:pPr>
              <w:pStyle w:val="Compact"/>
              <w:rPr>
                <w:color w:val="000000" w:themeColor="text1"/>
              </w:rPr>
            </w:pPr>
            <w:r w:rsidRPr="0004546A">
              <w:rPr>
                <w:color w:val="000000" w:themeColor="text1"/>
              </w:rPr>
              <w:t>Multiple Regression &amp; Multivariate Quantitative Methods</w:t>
            </w:r>
          </w:p>
        </w:tc>
        <w:tc>
          <w:tcPr>
            <w:tcW w:w="0" w:type="auto"/>
            <w:vAlign w:val="center"/>
          </w:tcPr>
          <w:p w14:paraId="1FFAF09B" w14:textId="77777777" w:rsidR="0004546A" w:rsidRPr="00323CC5" w:rsidRDefault="0004546A">
            <w:pPr>
              <w:pStyle w:val="Compact"/>
              <w:jc w:val="center"/>
              <w:rPr>
                <w:color w:val="000000" w:themeColor="text1"/>
              </w:rPr>
            </w:pPr>
            <w:r w:rsidRPr="00323CC5">
              <w:rPr>
                <w:color w:val="000000" w:themeColor="text1"/>
              </w:rPr>
              <w:t>B+</w:t>
            </w:r>
          </w:p>
        </w:tc>
        <w:tc>
          <w:tcPr>
            <w:tcW w:w="758" w:type="pct"/>
            <w:vAlign w:val="center"/>
          </w:tcPr>
          <w:p w14:paraId="78ED3DA0" w14:textId="77777777" w:rsidR="0004546A" w:rsidRPr="00323CC5" w:rsidRDefault="0004546A">
            <w:pPr>
              <w:pStyle w:val="Compact"/>
              <w:jc w:val="center"/>
              <w:rPr>
                <w:color w:val="000000" w:themeColor="text1"/>
              </w:rPr>
            </w:pPr>
            <w:r w:rsidRPr="00323CC5">
              <w:rPr>
                <w:color w:val="000000" w:themeColor="text1"/>
              </w:rPr>
              <w:t>5</w:t>
            </w:r>
          </w:p>
        </w:tc>
        <w:tc>
          <w:tcPr>
            <w:tcW w:w="748" w:type="pct"/>
            <w:vAlign w:val="center"/>
          </w:tcPr>
          <w:p w14:paraId="039417D3" w14:textId="136B0809" w:rsidR="0004546A" w:rsidRPr="00323CC5" w:rsidRDefault="0004546A" w:rsidP="00110699">
            <w:pPr>
              <w:pStyle w:val="Compact"/>
              <w:rPr>
                <w:color w:val="000000" w:themeColor="text1"/>
              </w:rPr>
            </w:pPr>
            <w:ins w:id="110" w:author="Riley Smith" w:date="2016-12-07T17:15:00Z">
              <w:r>
                <w:rPr>
                  <w:color w:val="000000" w:themeColor="text1"/>
                </w:rPr>
                <w:t>Winter 2014</w:t>
              </w:r>
            </w:ins>
          </w:p>
        </w:tc>
      </w:tr>
      <w:tr w:rsidR="0004546A" w:rsidRPr="00323CC5" w14:paraId="24AF19E4" w14:textId="6362BBAA" w:rsidTr="0004546A">
        <w:tc>
          <w:tcPr>
            <w:tcW w:w="565" w:type="pct"/>
            <w:tcBorders>
              <w:bottom w:val="single" w:sz="4" w:space="0" w:color="auto"/>
            </w:tcBorders>
            <w:vAlign w:val="center"/>
          </w:tcPr>
          <w:p w14:paraId="0FDB204D" w14:textId="77777777" w:rsidR="0004546A" w:rsidRPr="00323CC5" w:rsidRDefault="0004546A" w:rsidP="0004546A">
            <w:pPr>
              <w:pStyle w:val="Compact"/>
              <w:ind w:left="720" w:hanging="720"/>
              <w:jc w:val="center"/>
              <w:rPr>
                <w:color w:val="000000" w:themeColor="text1"/>
              </w:rPr>
            </w:pPr>
            <w:r w:rsidRPr="0004546A">
              <w:rPr>
                <w:rStyle w:val="VerbatimChar"/>
                <w:color w:val="000000" w:themeColor="text1"/>
                <w:shd w:val="clear" w:color="auto" w:fill="auto"/>
              </w:rPr>
              <w:t>PSY 624</w:t>
            </w:r>
          </w:p>
        </w:tc>
        <w:tc>
          <w:tcPr>
            <w:tcW w:w="2538" w:type="pct"/>
            <w:tcBorders>
              <w:bottom w:val="single" w:sz="4" w:space="0" w:color="auto"/>
            </w:tcBorders>
            <w:vAlign w:val="center"/>
          </w:tcPr>
          <w:p w14:paraId="6472DE92" w14:textId="77777777" w:rsidR="0004546A" w:rsidRPr="0004546A" w:rsidRDefault="0004546A">
            <w:pPr>
              <w:pStyle w:val="Compact"/>
              <w:rPr>
                <w:color w:val="000000" w:themeColor="text1"/>
              </w:rPr>
            </w:pPr>
            <w:r w:rsidRPr="0004546A">
              <w:rPr>
                <w:color w:val="000000" w:themeColor="text1"/>
              </w:rPr>
              <w:t>Research Design in Applied Psychology</w:t>
            </w:r>
          </w:p>
        </w:tc>
        <w:tc>
          <w:tcPr>
            <w:tcW w:w="0" w:type="auto"/>
            <w:tcBorders>
              <w:bottom w:val="single" w:sz="4" w:space="0" w:color="auto"/>
            </w:tcBorders>
            <w:vAlign w:val="center"/>
          </w:tcPr>
          <w:p w14:paraId="25D17483" w14:textId="77777777" w:rsidR="0004546A" w:rsidRPr="00323CC5" w:rsidRDefault="0004546A">
            <w:pPr>
              <w:pStyle w:val="Compact"/>
              <w:jc w:val="center"/>
              <w:rPr>
                <w:color w:val="000000" w:themeColor="text1"/>
              </w:rPr>
            </w:pPr>
            <w:r w:rsidRPr="00323CC5">
              <w:rPr>
                <w:color w:val="000000" w:themeColor="text1"/>
              </w:rPr>
              <w:t>A</w:t>
            </w:r>
          </w:p>
        </w:tc>
        <w:tc>
          <w:tcPr>
            <w:tcW w:w="758" w:type="pct"/>
            <w:tcBorders>
              <w:bottom w:val="single" w:sz="4" w:space="0" w:color="auto"/>
            </w:tcBorders>
            <w:vAlign w:val="center"/>
          </w:tcPr>
          <w:p w14:paraId="6F6F8786" w14:textId="77777777" w:rsidR="0004546A" w:rsidRPr="00323CC5" w:rsidRDefault="0004546A">
            <w:pPr>
              <w:pStyle w:val="Compact"/>
              <w:jc w:val="center"/>
              <w:rPr>
                <w:color w:val="000000" w:themeColor="text1"/>
              </w:rPr>
            </w:pPr>
            <w:r w:rsidRPr="00323CC5">
              <w:rPr>
                <w:color w:val="000000" w:themeColor="text1"/>
              </w:rPr>
              <w:t>4</w:t>
            </w:r>
          </w:p>
        </w:tc>
        <w:tc>
          <w:tcPr>
            <w:tcW w:w="748" w:type="pct"/>
            <w:tcBorders>
              <w:bottom w:val="single" w:sz="4" w:space="0" w:color="auto"/>
            </w:tcBorders>
            <w:vAlign w:val="center"/>
          </w:tcPr>
          <w:p w14:paraId="5DC64392" w14:textId="6277CB0F" w:rsidR="0004546A" w:rsidRPr="00323CC5" w:rsidRDefault="0004546A" w:rsidP="00110699">
            <w:pPr>
              <w:pStyle w:val="Compact"/>
              <w:rPr>
                <w:color w:val="000000" w:themeColor="text1"/>
              </w:rPr>
            </w:pPr>
            <w:ins w:id="111" w:author="Riley Smith" w:date="2016-12-07T17:15:00Z">
              <w:r>
                <w:rPr>
                  <w:color w:val="000000" w:themeColor="text1"/>
                </w:rPr>
                <w:t>Spring 2014</w:t>
              </w:r>
            </w:ins>
          </w:p>
        </w:tc>
      </w:tr>
      <w:bookmarkEnd w:id="107"/>
    </w:tbl>
    <w:p w14:paraId="0737A05A" w14:textId="77777777" w:rsidR="00110699" w:rsidRDefault="00110699" w:rsidP="00110699">
      <w:pPr>
        <w:pStyle w:val="Heading1"/>
        <w:rPr>
          <w:ins w:id="112" w:author="Riley Smith" w:date="2016-12-07T19:03:00Z"/>
        </w:rPr>
      </w:pPr>
    </w:p>
    <w:p w14:paraId="74AE40B2" w14:textId="77777777" w:rsidR="00110699" w:rsidRDefault="00110699">
      <w:pPr>
        <w:ind w:firstLine="0"/>
        <w:rPr>
          <w:ins w:id="113" w:author="Riley Smith" w:date="2016-12-07T19:03:00Z"/>
          <w:rFonts w:asciiTheme="majorHAnsi" w:eastAsiaTheme="majorEastAsia" w:hAnsiTheme="majorHAnsi" w:cstheme="majorBidi"/>
          <w:b/>
          <w:bCs/>
        </w:rPr>
      </w:pPr>
      <w:ins w:id="114" w:author="Riley Smith" w:date="2016-12-07T19:03:00Z">
        <w:r>
          <w:br w:type="page"/>
        </w:r>
      </w:ins>
    </w:p>
    <w:p w14:paraId="6C80FD31" w14:textId="7C0F5EA1" w:rsidR="00975923" w:rsidRPr="00323CC5" w:rsidDel="0004546A" w:rsidRDefault="003B79DD">
      <w:pPr>
        <w:pStyle w:val="Heading1"/>
        <w:rPr>
          <w:del w:id="115" w:author="Riley Smith" w:date="2016-12-07T17:56:00Z"/>
        </w:rPr>
        <w:pPrChange w:id="116" w:author="Riley Smith" w:date="2016-12-07T19:03:00Z">
          <w:pPr>
            <w:pStyle w:val="TableCaption"/>
          </w:pPr>
        </w:pPrChange>
      </w:pPr>
      <w:del w:id="117" w:author="Riley Smith" w:date="2016-12-07T17:56:00Z">
        <w:r w:rsidRPr="00323CC5" w:rsidDel="0004546A">
          <w:lastRenderedPageBreak/>
          <w:delText>Research &amp; Field-Based Practica</w:delText>
        </w:r>
      </w:del>
    </w:p>
    <w:p w14:paraId="0FD624BC" w14:textId="77777777" w:rsidR="00975923" w:rsidRDefault="003B79DD" w:rsidP="00110699">
      <w:pPr>
        <w:pStyle w:val="Heading1"/>
      </w:pPr>
      <w:bookmarkStart w:id="118" w:name="b-rationale"/>
      <w:bookmarkEnd w:id="118"/>
      <w:r>
        <w:t xml:space="preserve">(B) Rationale </w:t>
      </w:r>
    </w:p>
    <w:p w14:paraId="254BEA2F" w14:textId="24B24878" w:rsidR="00975923" w:rsidRDefault="003B79DD">
      <w:r>
        <w:t xml:space="preserve">There are two core components of my action-oriented research framework: (1) a focus on developing and implementing innovative and inclusive research methodologies, data analytic approaches, and </w:t>
      </w:r>
      <w:ins w:id="119" w:author="Eric Mankowski" w:date="2016-12-07T09:28:00Z">
        <w:r w:rsidR="001A74BB">
          <w:t>dissemination</w:t>
        </w:r>
      </w:ins>
      <w:r>
        <w:t xml:space="preserve"> strategies; and (2) a diligent focus on the importance of critical reflexivity throughout the research process. The action-oriented and values-transparent community </w:t>
      </w:r>
      <w:ins w:id="120" w:author="Eric Mankowski" w:date="2016-12-07T09:28:00Z">
        <w:r w:rsidR="001A74BB">
          <w:t>psychological</w:t>
        </w:r>
      </w:ins>
      <w:r>
        <w:t xml:space="preserve"> research approach was born out of a </w:t>
      </w:r>
      <w:ins w:id="121" w:author="Eric Mankowski" w:date="2016-12-07T09:28:00Z">
        <w:r w:rsidR="001A74BB">
          <w:t>resistance</w:t>
        </w:r>
      </w:ins>
      <w:r>
        <w:t xml:space="preserv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I am proposing here is intended to serve this key </w:t>
      </w:r>
      <w:ins w:id="122" w:author="Eric Mankowski" w:date="2016-12-07T09:28:00Z">
        <w:r w:rsidR="001A74BB">
          <w:t>characteristic</w:t>
        </w:r>
      </w:ins>
      <w:r>
        <w:t xml:space="preserve"> of community psychology.</w:t>
      </w:r>
    </w:p>
    <w:p w14:paraId="088A5AA2" w14:textId="77777777" w:rsidR="001313FA" w:rsidRDefault="001313FA">
      <w:pPr>
        <w:ind w:firstLine="0"/>
        <w:rPr>
          <w:ins w:id="123" w:author="Riley Smith" w:date="2016-12-07T19:02:00Z"/>
          <w:rFonts w:asciiTheme="majorHAnsi" w:eastAsiaTheme="majorEastAsia" w:hAnsiTheme="majorHAnsi" w:cstheme="majorBidi"/>
          <w:b/>
          <w:bCs/>
        </w:rPr>
      </w:pPr>
      <w:ins w:id="124" w:author="Riley Smith" w:date="2016-12-07T19:02:00Z">
        <w:r>
          <w:br w:type="page"/>
        </w:r>
      </w:ins>
    </w:p>
    <w:p w14:paraId="6C63D527" w14:textId="4F79A3B6" w:rsidR="00975923" w:rsidDel="00B009D8" w:rsidRDefault="003B79DD">
      <w:pPr>
        <w:pStyle w:val="Heading1"/>
        <w:rPr>
          <w:del w:id="125" w:author="Riley Smith" w:date="2016-12-07T18:41:00Z"/>
        </w:rPr>
        <w:pPrChange w:id="126" w:author="Riley Smith" w:date="2016-12-07T19:03:00Z">
          <w:pPr/>
        </w:pPrChange>
      </w:pPr>
      <w:del w:id="127" w:author="Riley Smith" w:date="2016-12-07T18:41:00Z">
        <w:r w:rsidDel="00B009D8">
          <w:lastRenderedPageBreak/>
          <w:delText xml:space="preserve">Community psychological theory values the notion that the communities in which research is taking place and/or affecting (whether directly or indirectly) should be as involved as possible in </w:delText>
        </w:r>
        <w:r w:rsidDel="00B009D8">
          <w:rPr>
            <w:i/>
          </w:rPr>
          <w:delText>all</w:delText>
        </w:r>
        <w:r w:rsidDel="00B009D8">
          <w:delText xml:space="preserve"> phases of the research process, rather than solely as anonymous data</w:delText>
        </w:r>
        <w:r w:rsidR="0004546A" w:rsidDel="00B009D8">
          <w:delText xml:space="preserve"> </w:delText>
        </w:r>
        <w:r w:rsidDel="00B009D8">
          <w:delText xml:space="preserve">points in the analysis. </w:delText>
        </w:r>
        <w:commentRangeStart w:id="128"/>
        <w:r w:rsidDel="00B009D8">
          <w:delText>Community psychology thus favors inclusion over exclusion, participant voices equally with researchers' voices, and participatory and/or purposive sampling methods over convenience sampling methods</w:delText>
        </w:r>
        <w:commentRangeEnd w:id="128"/>
        <w:r w:rsidR="001A74BB" w:rsidDel="00B009D8">
          <w:rPr>
            <w:rStyle w:val="CommentReference"/>
          </w:rPr>
          <w:commentReference w:id="128"/>
        </w:r>
        <w:r w:rsidDel="00B009D8">
          <w:delText xml:space="preserve">. The </w:delText>
        </w:r>
        <w:commentRangeStart w:id="129"/>
        <w:r w:rsidDel="00B009D8">
          <w:delText xml:space="preserve">reviewed literature </w:delText>
        </w:r>
        <w:commentRangeEnd w:id="129"/>
        <w:r w:rsidR="001A74BB" w:rsidDel="00B009D8">
          <w:rPr>
            <w:rStyle w:val="CommentReference"/>
          </w:rPr>
          <w:commentReference w:id="129"/>
        </w:r>
        <w:r w:rsidDel="00B009D8">
          <w:delText xml:space="preserve">will be evaluated and critiqued according to these types of community psychological standards regarding (1) </w:delText>
        </w:r>
        <w:r w:rsidDel="00B009D8">
          <w:rPr>
            <w:i/>
          </w:rPr>
          <w:delText>research methodologies</w:delText>
        </w:r>
        <w:r w:rsidDel="00B009D8">
          <w:delText xml:space="preserve">, (2) </w:delText>
        </w:r>
        <w:r w:rsidDel="00B009D8">
          <w:rPr>
            <w:i/>
          </w:rPr>
          <w:delText>data anaytic</w:delText>
        </w:r>
      </w:del>
      <w:ins w:id="130" w:author="Eric Mankowski" w:date="2016-12-07T09:29:00Z">
        <w:del w:id="131" w:author="Riley Smith" w:date="2016-12-07T18:41:00Z">
          <w:r w:rsidR="001A74BB" w:rsidDel="00B009D8">
            <w:rPr>
              <w:i/>
            </w:rPr>
            <w:delText>analytic</w:delText>
          </w:r>
        </w:del>
      </w:ins>
      <w:del w:id="132" w:author="Riley Smith" w:date="2016-12-07T18:41:00Z">
        <w:r w:rsidDel="00B009D8">
          <w:rPr>
            <w:i/>
          </w:rPr>
          <w:delText xml:space="preserve"> approaches</w:delText>
        </w:r>
        <w:r w:rsidDel="00B009D8">
          <w:delText xml:space="preserve">, (3) </w:delText>
        </w:r>
        <w:r w:rsidDel="00B009D8">
          <w:rPr>
            <w:i/>
          </w:rPr>
          <w:delText>interpretations of findings</w:delText>
        </w:r>
        <w:r w:rsidDel="00B009D8">
          <w:delText xml:space="preserve">, and (4) </w:delText>
        </w:r>
        <w:r w:rsidDel="00B009D8">
          <w:rPr>
            <w:i/>
          </w:rPr>
          <w:delText>research dissemination</w:delText>
        </w:r>
        <w:r w:rsidDel="00B009D8">
          <w:delText>.</w:delText>
        </w:r>
      </w:del>
    </w:p>
    <w:p w14:paraId="4CF52F54" w14:textId="77777777" w:rsidR="00975923" w:rsidRDefault="003B79DD" w:rsidP="00110699">
      <w:pPr>
        <w:pStyle w:val="Heading1"/>
      </w:pPr>
      <w:bookmarkStart w:id="133" w:name="c-major-area-paper-outline"/>
      <w:bookmarkEnd w:id="133"/>
      <w:r>
        <w:t xml:space="preserve">(C) Major Area Paper Outline </w:t>
      </w:r>
    </w:p>
    <w:p w14:paraId="75259496" w14:textId="77777777" w:rsidR="00975923" w:rsidRDefault="003B79DD" w:rsidP="004977FC">
      <w:pPr>
        <w:pStyle w:val="Heading2"/>
      </w:pPr>
      <w:bookmarkStart w:id="134" w:name="i.-background-significance"/>
      <w:bookmarkEnd w:id="134"/>
      <w:r>
        <w:t>I. Background &amp; Significance</w:t>
      </w:r>
    </w:p>
    <w:p w14:paraId="07CADD8E" w14:textId="0400BEC7" w:rsidR="009B7690" w:rsidRDefault="003B79DD">
      <w:pPr>
        <w:rPr>
          <w:ins w:id="135" w:author="Riley Smith" w:date="2016-12-07T18:41:00Z"/>
        </w:rPr>
      </w:pPr>
      <w:r>
        <w:t xml:space="preserve">I </w:t>
      </w:r>
      <w:commentRangeStart w:id="136"/>
      <w:commentRangeStart w:id="137"/>
      <w:r>
        <w:t>propose conducting a systematic critical review of research conducted with marginalized populations, with a specific focus on violence-related research with sexual minority women (SMW</w:t>
      </w:r>
      <w:commentRangeEnd w:id="136"/>
      <w:r w:rsidR="001A74BB">
        <w:rPr>
          <w:rStyle w:val="CommentReference"/>
        </w:rPr>
        <w:commentReference w:id="136"/>
      </w:r>
      <w:commentRangeEnd w:id="137"/>
      <w:r w:rsidR="00B009D8">
        <w:rPr>
          <w:rStyle w:val="CommentReference"/>
        </w:rPr>
        <w:commentReference w:id="137"/>
      </w:r>
      <w:r>
        <w:t>).</w:t>
      </w:r>
      <w:r>
        <w:rPr>
          <w:rStyle w:val="FootnoteReference"/>
        </w:rPr>
        <w:footnoteReference w:id="1"/>
      </w:r>
      <w:r>
        <w:t xml:space="preserve"> The critical review will attempt to map core components of community psychological theory and methodologies to the body of research available under the above-defined content and research discipline scopes. In particular, I am interested in evaluating the extent to which community psychological theory and methodologies are implemented, or not, in </w:t>
      </w:r>
      <w:ins w:id="138" w:author="Riley Smith" w:date="2016-12-07T18:14:00Z">
        <w:r w:rsidR="009B7690">
          <w:t xml:space="preserve">community psychology-based </w:t>
        </w:r>
      </w:ins>
      <w:r>
        <w:t>research related to</w:t>
      </w:r>
      <w:ins w:id="139" w:author="Riley Smith" w:date="2016-12-07T18:10:00Z">
        <w:r w:rsidR="009B7690">
          <w:t xml:space="preserve"> the phenomenon of interest</w:t>
        </w:r>
      </w:ins>
      <w:ins w:id="140" w:author="Riley Smith" w:date="2016-12-07T18:11:00Z">
        <w:r w:rsidR="009B7690">
          <w:t xml:space="preserve"> (i.e., intimate partner violence)</w:t>
        </w:r>
      </w:ins>
      <w:ins w:id="141" w:author="Riley Smith" w:date="2016-12-07T18:13:00Z">
        <w:r w:rsidR="009B7690">
          <w:t xml:space="preserve">. </w:t>
        </w:r>
      </w:ins>
      <w:moveToRangeStart w:id="142" w:author="Riley Smith" w:date="2016-12-07T18:18:00Z" w:name="move468898042"/>
      <w:moveTo w:id="143" w:author="Riley Smith" w:date="2016-12-07T18:18:00Z">
        <w:r w:rsidR="009B7690">
          <w:t>I am further interested in examining how the implementation of community psychological research has evolved over time since the origination of the field, as well as potential trajectories based on the current state of discourse within Community Psychology and closely related research and practice disciplines.</w:t>
        </w:r>
      </w:moveTo>
      <w:moveToRangeEnd w:id="142"/>
    </w:p>
    <w:p w14:paraId="5FA79EAB" w14:textId="6A5CCF54" w:rsidR="00B009D8" w:rsidRDefault="00B009D8" w:rsidP="001313FA">
      <w:pPr>
        <w:rPr>
          <w:ins w:id="144" w:author="Riley Smith" w:date="2016-12-07T18:18:00Z"/>
        </w:rPr>
      </w:pPr>
      <w:ins w:id="145" w:author="Riley Smith" w:date="2016-12-07T18:41:00Z">
        <w:r>
          <w:t xml:space="preserve">Community psychological theory values the notion that the communities in which research is taking place and/or affecting (whether directly or indirectly) should be as involved as possible in </w:t>
        </w:r>
        <w:r>
          <w:rPr>
            <w:i/>
          </w:rPr>
          <w:t>all</w:t>
        </w:r>
        <w:r>
          <w:t xml:space="preserve"> phases of the research process, rather than solely as anonymous data points in the analysis. </w:t>
        </w:r>
        <w:commentRangeStart w:id="146"/>
        <w:commentRangeStart w:id="147"/>
        <w:r>
          <w:t>Community psychology thus favors inclusion over exclusion, participant voices equally with researchers' voices, and participatory and/or purposive sampling methods over convenience sampling methods</w:t>
        </w:r>
        <w:commentRangeEnd w:id="146"/>
        <w:r>
          <w:rPr>
            <w:rStyle w:val="CommentReference"/>
          </w:rPr>
          <w:commentReference w:id="146"/>
        </w:r>
      </w:ins>
      <w:commentRangeEnd w:id="147"/>
      <w:ins w:id="148" w:author="Riley Smith" w:date="2016-12-07T18:42:00Z">
        <w:r>
          <w:rPr>
            <w:rStyle w:val="CommentReference"/>
          </w:rPr>
          <w:commentReference w:id="147"/>
        </w:r>
      </w:ins>
      <w:ins w:id="149" w:author="Riley Smith" w:date="2016-12-07T18:41:00Z">
        <w:r>
          <w:t xml:space="preserve">. The </w:t>
        </w:r>
        <w:commentRangeStart w:id="150"/>
        <w:commentRangeStart w:id="151"/>
        <w:r>
          <w:t xml:space="preserve">reviewed literature </w:t>
        </w:r>
        <w:commentRangeEnd w:id="150"/>
        <w:r>
          <w:rPr>
            <w:rStyle w:val="CommentReference"/>
          </w:rPr>
          <w:commentReference w:id="150"/>
        </w:r>
      </w:ins>
      <w:commentRangeEnd w:id="151"/>
      <w:ins w:id="152" w:author="Riley Smith" w:date="2016-12-07T18:42:00Z">
        <w:r>
          <w:rPr>
            <w:rStyle w:val="CommentReference"/>
          </w:rPr>
          <w:commentReference w:id="151"/>
        </w:r>
      </w:ins>
      <w:ins w:id="153" w:author="Riley Smith" w:date="2016-12-07T18:41:00Z">
        <w:r>
          <w:t xml:space="preserve">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r>
          <w:t>.</w:t>
        </w:r>
      </w:ins>
    </w:p>
    <w:p w14:paraId="3DC22DFC" w14:textId="1E0F9309" w:rsidR="00975923" w:rsidDel="009B7690" w:rsidRDefault="003B79DD">
      <w:pPr>
        <w:pStyle w:val="Heading2"/>
        <w:rPr>
          <w:del w:id="154" w:author="Riley Smith" w:date="2016-12-07T18:39:00Z"/>
        </w:rPr>
        <w:pPrChange w:id="155" w:author="Riley Smith" w:date="2016-12-07T18:57:00Z">
          <w:pPr/>
        </w:pPrChange>
      </w:pPr>
      <w:moveFromRangeStart w:id="156" w:author="Riley Smith" w:date="2016-12-07T18:18:00Z" w:name="move468898042"/>
      <w:moveFrom w:id="157" w:author="Riley Smith" w:date="2016-12-07T18:18:00Z">
        <w:del w:id="158" w:author="Riley Smith" w:date="2016-12-07T18:34:00Z">
          <w:r w:rsidDel="009B7690">
            <w:lastRenderedPageBreak/>
            <w:delText>I am further interested in examining how the implementation of community psychological research has evolved over time since the origination of the field, as well as potential trajectories based on the current state of discourse within Community Psychology and closely related research and practice disciplines.</w:delText>
          </w:r>
        </w:del>
      </w:moveFrom>
      <w:moveFromRangeEnd w:id="156"/>
    </w:p>
    <w:p w14:paraId="1CAB59FA" w14:textId="52D436E0" w:rsidR="009B7690" w:rsidRPr="009B7690" w:rsidRDefault="003B79DD" w:rsidP="004977FC">
      <w:pPr>
        <w:pStyle w:val="Heading2"/>
      </w:pPr>
      <w:bookmarkStart w:id="159" w:name="ii.-theoretical-grounding"/>
      <w:bookmarkEnd w:id="159"/>
      <w:r>
        <w:t>II. Theoretical Grounding</w:t>
      </w:r>
    </w:p>
    <w:p w14:paraId="6D18F303" w14:textId="77777777" w:rsidR="00975923" w:rsidRDefault="003B79DD">
      <w:r>
        <w:t xml:space="preserve">In a sense, the proposed review's theoretical grounding is best summarized in terms of the of the Community Psychology Practice Council's </w:t>
      </w:r>
      <w:hyperlink r:id="rId9">
        <w:r>
          <w:rPr>
            <w:rStyle w:val="Hyperlink"/>
            <w:i/>
          </w:rPr>
          <w:t>"Theory into Action Bulletin"</w:t>
        </w:r>
      </w:hyperlink>
      <w:r>
        <w:rPr>
          <w:rStyle w:val="FootnoteReference"/>
        </w:rPr>
        <w:footnoteReference w:id="2"/>
      </w:r>
      <w:r>
        <w:t xml:space="preserve">. The review will be grounded in theories related to action-oriented research and their applications (Brydon-Miller, Greenwood, &amp; Maguire, 2003; Chandler &amp; </w:t>
      </w:r>
      <w:proofErr w:type="spellStart"/>
      <w:r>
        <w:t>Torbert</w:t>
      </w:r>
      <w:proofErr w:type="spellEnd"/>
      <w:r>
        <w:t>, 2003; Friedman-</w:t>
      </w:r>
      <w:proofErr w:type="spellStart"/>
      <w:r>
        <w:t>Nimz</w:t>
      </w:r>
      <w:proofErr w:type="spellEnd"/>
      <w:r>
        <w:t xml:space="preserve"> et al., 2006; Kelly et al., 2004; </w:t>
      </w:r>
      <w:proofErr w:type="spellStart"/>
      <w:r>
        <w:t>Noffke</w:t>
      </w:r>
      <w:proofErr w:type="spellEnd"/>
      <w:r>
        <w:t xml:space="preserve">, 1997; </w:t>
      </w:r>
      <w:proofErr w:type="spellStart"/>
      <w:r>
        <w:t>Prilleltensky</w:t>
      </w:r>
      <w:proofErr w:type="spellEnd"/>
      <w:r>
        <w:t>, 1997, 2001; Seidman, 2012), as well as social and community psychological theories related to female same-sex intimate partner violence. In particular, I am interested in the intersections that exist across these theoretical, methodological, and problem-specific domains in terms of their actual applications and manifestations in various settings. Below is a list of theoretical and conceptual frameworks specifically guiding the proposed review.</w:t>
      </w:r>
    </w:p>
    <w:p w14:paraId="712FA7DB" w14:textId="77777777" w:rsidR="00975923" w:rsidRPr="009B7690" w:rsidRDefault="003B79DD" w:rsidP="009B7690">
      <w:pPr>
        <w:pStyle w:val="Heading3"/>
      </w:pPr>
      <w:bookmarkStart w:id="160" w:name="theory-specific-to-community-psychology-"/>
      <w:bookmarkEnd w:id="160"/>
      <w:r w:rsidRPr="009B7690">
        <w:t>Theory Specific to Community Psychology (CP):</w:t>
      </w:r>
    </w:p>
    <w:p w14:paraId="4C4780CE" w14:textId="77777777" w:rsidR="00975923" w:rsidRDefault="003B79DD">
      <w:pPr>
        <w:pStyle w:val="Compact"/>
        <w:numPr>
          <w:ilvl w:val="0"/>
          <w:numId w:val="41"/>
        </w:numPr>
      </w:pPr>
      <w:r>
        <w:rPr>
          <w:i/>
        </w:rPr>
        <w:t>The Action Research Cycle &amp; Community-Based Participatory Action Research</w:t>
      </w:r>
      <w:r>
        <w:t xml:space="preserve"> (Anders, 1966; Brydon-Miller et al., 2003; Chandler &amp; </w:t>
      </w:r>
      <w:proofErr w:type="spellStart"/>
      <w:r>
        <w:t>Torbert</w:t>
      </w:r>
      <w:proofErr w:type="spellEnd"/>
      <w:r>
        <w:t>, 2003; CBPR; Fine et al., 2004; Friedman-</w:t>
      </w:r>
      <w:proofErr w:type="spellStart"/>
      <w:r>
        <w:t>Nimz</w:t>
      </w:r>
      <w:proofErr w:type="spellEnd"/>
      <w:r>
        <w:t xml:space="preserve"> et al., 2006; Kelly et al., 2004; </w:t>
      </w:r>
      <w:proofErr w:type="spellStart"/>
      <w:r>
        <w:t>Noffke</w:t>
      </w:r>
      <w:proofErr w:type="spellEnd"/>
      <w:r>
        <w:t xml:space="preserve">, 1997; </w:t>
      </w:r>
      <w:proofErr w:type="spellStart"/>
      <w:r>
        <w:t>Prilleltensky</w:t>
      </w:r>
      <w:proofErr w:type="spellEnd"/>
      <w:r>
        <w:t>, 1997, 2001; Seidman, 2012)</w:t>
      </w:r>
    </w:p>
    <w:p w14:paraId="6E254F9A" w14:textId="77777777" w:rsidR="00975923" w:rsidRDefault="003B79DD">
      <w:pPr>
        <w:pStyle w:val="Compact"/>
        <w:numPr>
          <w:ilvl w:val="0"/>
          <w:numId w:val="41"/>
        </w:numPr>
      </w:pPr>
      <w:r>
        <w:rPr>
          <w:i/>
        </w:rPr>
        <w:t>Ecological systems theory and the Social Ecological Model</w:t>
      </w:r>
      <w:r>
        <w:t xml:space="preserve"> (</w:t>
      </w:r>
      <w:proofErr w:type="spellStart"/>
      <w:r>
        <w:t>Anderies</w:t>
      </w:r>
      <w:proofErr w:type="spellEnd"/>
      <w:r>
        <w:t xml:space="preserve">, Janssen, &amp; </w:t>
      </w:r>
      <w:proofErr w:type="spellStart"/>
      <w:r>
        <w:t>Ostrom</w:t>
      </w:r>
      <w:proofErr w:type="spellEnd"/>
      <w:r>
        <w:t xml:space="preserve">, 2004; </w:t>
      </w:r>
      <w:proofErr w:type="spellStart"/>
      <w:r>
        <w:t>Baral</w:t>
      </w:r>
      <w:proofErr w:type="spellEnd"/>
      <w:r>
        <w:t xml:space="preserve">, </w:t>
      </w:r>
      <w:proofErr w:type="spellStart"/>
      <w:r>
        <w:t>Logie</w:t>
      </w:r>
      <w:proofErr w:type="spellEnd"/>
      <w:r>
        <w:t xml:space="preserve">, Grosso, </w:t>
      </w:r>
      <w:proofErr w:type="spellStart"/>
      <w:r>
        <w:t>Wirtz</w:t>
      </w:r>
      <w:proofErr w:type="spellEnd"/>
      <w:r>
        <w:t xml:space="preserve">, &amp; </w:t>
      </w:r>
      <w:proofErr w:type="spellStart"/>
      <w:r>
        <w:t>Beyrer</w:t>
      </w:r>
      <w:proofErr w:type="spellEnd"/>
      <w:r>
        <w:t xml:space="preserve">, 2013; Centers for Disease Control and Prevention (CDC) &amp; others, 2015; </w:t>
      </w:r>
      <w:proofErr w:type="spellStart"/>
      <w:r>
        <w:t>Kloos</w:t>
      </w:r>
      <w:proofErr w:type="spellEnd"/>
      <w:r>
        <w:t xml:space="preserve"> &amp; Shah, 2009; </w:t>
      </w:r>
      <w:proofErr w:type="spellStart"/>
      <w:r>
        <w:t>Stokols</w:t>
      </w:r>
      <w:proofErr w:type="spellEnd"/>
      <w:r>
        <w:t xml:space="preserve">, 1996, 1996; </w:t>
      </w:r>
      <w:proofErr w:type="spellStart"/>
      <w:r>
        <w:t>Visser</w:t>
      </w:r>
      <w:proofErr w:type="spellEnd"/>
      <w:r>
        <w:t>, 2007; Walker et al., 2006)</w:t>
      </w:r>
    </w:p>
    <w:p w14:paraId="286BAEF3" w14:textId="77777777" w:rsidR="00975923" w:rsidRDefault="003B79DD">
      <w:pPr>
        <w:pStyle w:val="Compact"/>
        <w:numPr>
          <w:ilvl w:val="0"/>
          <w:numId w:val="41"/>
        </w:numPr>
      </w:pPr>
      <w:r>
        <w:rPr>
          <w:i/>
        </w:rPr>
        <w:t>Community Empowerment &amp; Individual Empowerment</w:t>
      </w:r>
      <w:r>
        <w:t xml:space="preserve"> (Beeker, Guenther-Grey, &amp; Raj, 1998; Cobb, 1993; Collins, 2002; </w:t>
      </w:r>
      <w:proofErr w:type="spellStart"/>
      <w:r>
        <w:t>Riger</w:t>
      </w:r>
      <w:proofErr w:type="spellEnd"/>
      <w:r>
        <w:t xml:space="preserve">, 1993; Speer &amp; </w:t>
      </w:r>
      <w:proofErr w:type="spellStart"/>
      <w:r>
        <w:t>Hughey</w:t>
      </w:r>
      <w:proofErr w:type="spellEnd"/>
      <w:r>
        <w:t>, 1995)</w:t>
      </w:r>
    </w:p>
    <w:p w14:paraId="46235840" w14:textId="77777777" w:rsidR="00975923" w:rsidRDefault="003B79DD">
      <w:pPr>
        <w:pStyle w:val="Compact"/>
        <w:numPr>
          <w:ilvl w:val="0"/>
          <w:numId w:val="41"/>
        </w:numPr>
      </w:pPr>
      <w:r>
        <w:rPr>
          <w:i/>
        </w:rPr>
        <w:t>[Community] Health Promotion</w:t>
      </w:r>
      <w:r>
        <w:t xml:space="preserve"> (</w:t>
      </w:r>
      <w:proofErr w:type="spellStart"/>
      <w:r>
        <w:t>Stokols</w:t>
      </w:r>
      <w:proofErr w:type="spellEnd"/>
      <w:r>
        <w:t>, 1996)</w:t>
      </w:r>
    </w:p>
    <w:p w14:paraId="54FD5D06" w14:textId="77777777" w:rsidR="00975923" w:rsidRPr="009B7690" w:rsidRDefault="003B79DD" w:rsidP="009B7690">
      <w:pPr>
        <w:pStyle w:val="Heading3"/>
      </w:pPr>
      <w:bookmarkStart w:id="161" w:name="theory-related-to-both-community-psychol"/>
      <w:bookmarkEnd w:id="161"/>
      <w:r w:rsidRPr="009B7690">
        <w:t>Theory Related to both Community Psychology and IPV Intervention and Prevention:</w:t>
      </w:r>
    </w:p>
    <w:p w14:paraId="16E69DDA" w14:textId="77777777" w:rsidR="00975923" w:rsidRDefault="003B79DD">
      <w:pPr>
        <w:pStyle w:val="Compact"/>
        <w:numPr>
          <w:ilvl w:val="0"/>
          <w:numId w:val="42"/>
        </w:numPr>
      </w:pPr>
      <w:r>
        <w:rPr>
          <w:i/>
        </w:rPr>
        <w:t>Coordinated Community Response</w:t>
      </w:r>
      <w:r>
        <w:t xml:space="preserve"> (</w:t>
      </w:r>
      <w:proofErr w:type="spellStart"/>
      <w:r>
        <w:t>Barner</w:t>
      </w:r>
      <w:proofErr w:type="spellEnd"/>
      <w:r>
        <w:t xml:space="preserve"> &amp; Carney, 2011; Dutton &amp; </w:t>
      </w:r>
      <w:proofErr w:type="spellStart"/>
      <w:r>
        <w:t>Corvo</w:t>
      </w:r>
      <w:proofErr w:type="spellEnd"/>
      <w:r>
        <w:t xml:space="preserve">, 2007; CCR; </w:t>
      </w:r>
      <w:proofErr w:type="spellStart"/>
      <w:r>
        <w:t>Gondolf</w:t>
      </w:r>
      <w:proofErr w:type="spellEnd"/>
      <w:r>
        <w:t>, 2007)</w:t>
      </w:r>
    </w:p>
    <w:p w14:paraId="2842728A" w14:textId="77777777" w:rsidR="00975923" w:rsidRDefault="003B79DD">
      <w:pPr>
        <w:pStyle w:val="Compact"/>
        <w:numPr>
          <w:ilvl w:val="0"/>
          <w:numId w:val="42"/>
        </w:numPr>
      </w:pPr>
      <w:r>
        <w:rPr>
          <w:i/>
        </w:rPr>
        <w:t>Minority Stress Theory &amp; Resilience</w:t>
      </w:r>
      <w:r>
        <w:t xml:space="preserve"> (Meyer, 1995, MS; 2003, 2010, 2015)</w:t>
      </w:r>
    </w:p>
    <w:p w14:paraId="1830D068" w14:textId="77777777" w:rsidR="00975923" w:rsidRDefault="003B79DD">
      <w:pPr>
        <w:pStyle w:val="Compact"/>
        <w:numPr>
          <w:ilvl w:val="0"/>
          <w:numId w:val="42"/>
        </w:numPr>
      </w:pPr>
      <w:r>
        <w:rPr>
          <w:i/>
        </w:rPr>
        <w:t>Risk Factors vs. Protective Factors</w:t>
      </w:r>
      <w:r>
        <w:t xml:space="preserve"> (</w:t>
      </w:r>
      <w:proofErr w:type="spellStart"/>
      <w:r>
        <w:t>Baral</w:t>
      </w:r>
      <w:proofErr w:type="spellEnd"/>
      <w:r>
        <w:t xml:space="preserve"> et al., 2013; Heckert &amp; </w:t>
      </w:r>
      <w:proofErr w:type="spellStart"/>
      <w:r>
        <w:t>Gondolf</w:t>
      </w:r>
      <w:proofErr w:type="spellEnd"/>
      <w:r>
        <w:t xml:space="preserve">, 2004; Tharp et al., 2013; Walton-Moss, </w:t>
      </w:r>
      <w:proofErr w:type="spellStart"/>
      <w:r>
        <w:t>Manganello</w:t>
      </w:r>
      <w:proofErr w:type="spellEnd"/>
      <w:r>
        <w:t>, Frye, &amp; Campbell, 2005; Whitaker, 2014)</w:t>
      </w:r>
    </w:p>
    <w:p w14:paraId="23B7E912" w14:textId="77777777" w:rsidR="00975923" w:rsidRPr="009B7690" w:rsidRDefault="003B79DD" w:rsidP="009B7690">
      <w:pPr>
        <w:pStyle w:val="Heading3"/>
      </w:pPr>
      <w:bookmarkStart w:id="162" w:name="intersecting-community-psychology-theory"/>
      <w:bookmarkEnd w:id="162"/>
      <w:r w:rsidRPr="009B7690">
        <w:lastRenderedPageBreak/>
        <w:t>Intersecting Community Psychology Theory &amp; Research Methodology</w:t>
      </w:r>
    </w:p>
    <w:p w14:paraId="61750F5C" w14:textId="77777777" w:rsidR="00975923" w:rsidRDefault="003B79DD">
      <w:pPr>
        <w:pStyle w:val="Compact"/>
        <w:numPr>
          <w:ilvl w:val="0"/>
          <w:numId w:val="43"/>
        </w:numPr>
      </w:pPr>
      <w:r>
        <w:rPr>
          <w:i/>
        </w:rPr>
        <w:t>Grounded Theory Methods</w:t>
      </w:r>
      <w:r>
        <w:t xml:space="preserve"> (</w:t>
      </w:r>
      <w:proofErr w:type="spellStart"/>
      <w:r>
        <w:t>Charmaz</w:t>
      </w:r>
      <w:proofErr w:type="spellEnd"/>
      <w:r>
        <w:t>, 2006; Corbin &amp; Strauss, 1990; Strauss &amp; Corbin, 1994)</w:t>
      </w:r>
    </w:p>
    <w:p w14:paraId="62DB229F" w14:textId="77777777" w:rsidR="00975923" w:rsidRDefault="003B79DD">
      <w:pPr>
        <w:pStyle w:val="Compact"/>
        <w:numPr>
          <w:ilvl w:val="0"/>
          <w:numId w:val="43"/>
        </w:numPr>
      </w:pPr>
      <w:r>
        <w:rPr>
          <w:i/>
        </w:rPr>
        <w:t>Mixed-Methods Research</w:t>
      </w:r>
      <w:r>
        <w:t xml:space="preserve"> (Creswell, 2013; Greene, </w:t>
      </w:r>
      <w:proofErr w:type="spellStart"/>
      <w:r>
        <w:t>Caracelli</w:t>
      </w:r>
      <w:proofErr w:type="spellEnd"/>
      <w:r>
        <w:t xml:space="preserve">, &amp; Graham, 1989; Johnson, </w:t>
      </w:r>
      <w:proofErr w:type="spellStart"/>
      <w:r>
        <w:t>Onwuegbuzie</w:t>
      </w:r>
      <w:proofErr w:type="spellEnd"/>
      <w:r>
        <w:t>, &amp; Turner, 2007; Morgan, 2014)</w:t>
      </w:r>
    </w:p>
    <w:p w14:paraId="0BCC24AD" w14:textId="77777777" w:rsidR="00975923" w:rsidRDefault="003B79DD">
      <w:pPr>
        <w:pStyle w:val="Compact"/>
        <w:numPr>
          <w:ilvl w:val="0"/>
          <w:numId w:val="43"/>
        </w:numPr>
      </w:pPr>
      <w:r>
        <w:rPr>
          <w:i/>
        </w:rPr>
        <w:t>Program Evaluation</w:t>
      </w:r>
      <w:r>
        <w:t xml:space="preserve"> (Greene et al., 1989; Kidder &amp; Fine, 1987; </w:t>
      </w:r>
      <w:proofErr w:type="spellStart"/>
      <w:r>
        <w:t>Mertens</w:t>
      </w:r>
      <w:proofErr w:type="spellEnd"/>
      <w:r>
        <w:t xml:space="preserve"> &amp; Wilson, 2012; Owen &amp; Rogers, 1999; Royse, </w:t>
      </w:r>
      <w:proofErr w:type="spellStart"/>
      <w:r>
        <w:t>Thyer</w:t>
      </w:r>
      <w:proofErr w:type="spellEnd"/>
      <w:r>
        <w:t>, &amp; Padgett, 2009)</w:t>
      </w:r>
    </w:p>
    <w:p w14:paraId="31A7BE71" w14:textId="77777777" w:rsidR="00975923" w:rsidRDefault="003B79DD" w:rsidP="004977FC">
      <w:pPr>
        <w:pStyle w:val="Heading2"/>
      </w:pPr>
      <w:bookmarkStart w:id="163" w:name="iii.-paper-parameters-systematic-literat"/>
      <w:bookmarkEnd w:id="163"/>
      <w:r>
        <w:t>III. Paper Parameters / Systematic Literature Review Methodology</w:t>
      </w:r>
    </w:p>
    <w:p w14:paraId="0B41B45E" w14:textId="77777777" w:rsidR="00975923" w:rsidRPr="009B7690" w:rsidRDefault="003B79DD" w:rsidP="009B7690">
      <w:pPr>
        <w:pStyle w:val="Heading3"/>
      </w:pPr>
      <w:bookmarkStart w:id="164" w:name="a.-key-literature-search-strategy"/>
      <w:bookmarkEnd w:id="164"/>
      <w:r w:rsidRPr="009B7690">
        <w:t>A. Key literature search strategy</w:t>
      </w:r>
    </w:p>
    <w:p w14:paraId="72B14047" w14:textId="77777777" w:rsidR="00975923" w:rsidRDefault="003B79DD">
      <w:r>
        <w:t>The scope of reviewed research will include published work in the Community Psychology discipline, as well as research published in related fields such as Social and Clinical Psychology, Social Work, Public Health, and Sociology.</w:t>
      </w:r>
    </w:p>
    <w:p w14:paraId="14FBE499" w14:textId="77777777" w:rsidR="00975923" w:rsidRPr="009B7690" w:rsidRDefault="003B79DD" w:rsidP="009B7690">
      <w:pPr>
        <w:pStyle w:val="Heading3"/>
      </w:pPr>
      <w:bookmarkStart w:id="165" w:name="b.-focal-data-bases"/>
      <w:bookmarkEnd w:id="165"/>
      <w:r w:rsidRPr="009B7690">
        <w:t>B. Focal data bases</w:t>
      </w:r>
    </w:p>
    <w:p w14:paraId="1E7D7E5A" w14:textId="142AECB8" w:rsidR="00975923" w:rsidRPr="004977FC" w:rsidRDefault="003B79DD" w:rsidP="004977FC">
      <w:pPr>
        <w:rPr>
          <w:i/>
        </w:rPr>
      </w:pPr>
      <w:r>
        <w:t xml:space="preserve">The collection process will primarily utilize the robust literature search capabilities provided by </w:t>
      </w:r>
      <w:proofErr w:type="spellStart"/>
      <w:ins w:id="166" w:author="Riley Smith" w:date="2016-12-07T18:49:00Z">
        <w:r w:rsidR="004977FC" w:rsidRPr="004977FC">
          <w:rPr>
            <w:i/>
          </w:rPr>
          <w:t>PsychInfo</w:t>
        </w:r>
        <w:proofErr w:type="spellEnd"/>
        <w:r w:rsidR="004977FC">
          <w:t xml:space="preserve">, </w:t>
        </w:r>
      </w:ins>
      <w:commentRangeStart w:id="167"/>
      <w:r w:rsidRPr="004977FC">
        <w:rPr>
          <w:i/>
        </w:rPr>
        <w:t>Google Scholar</w:t>
      </w:r>
      <w:commentRangeEnd w:id="167"/>
      <w:r w:rsidR="001A74BB" w:rsidRPr="004977FC">
        <w:rPr>
          <w:b/>
        </w:rPr>
        <w:commentReference w:id="167"/>
      </w:r>
      <w:ins w:id="168" w:author="Riley Smith" w:date="2016-12-07T18:50:00Z">
        <w:r w:rsidR="004977FC">
          <w:rPr>
            <w:i/>
          </w:rPr>
          <w:t>,</w:t>
        </w:r>
      </w:ins>
      <w:ins w:id="169" w:author="Riley Smith" w:date="2016-12-07T18:49:00Z">
        <w:r w:rsidR="004977FC">
          <w:rPr>
            <w:i/>
          </w:rPr>
          <w:t xml:space="preserve"> </w:t>
        </w:r>
      </w:ins>
      <w:ins w:id="170" w:author="Riley Smith" w:date="2016-12-07T18:44:00Z">
        <w:r w:rsidR="004977FC">
          <w:rPr>
            <w:b/>
          </w:rPr>
          <w:t xml:space="preserve"> </w:t>
        </w:r>
        <w:r w:rsidR="004977FC" w:rsidRPr="004977FC">
          <w:t>and</w:t>
        </w:r>
        <w:r w:rsidR="004977FC">
          <w:rPr>
            <w:b/>
          </w:rPr>
          <w:t xml:space="preserve"> </w:t>
        </w:r>
      </w:ins>
      <w:ins w:id="171" w:author="Riley Smith" w:date="2016-12-07T18:50:00Z">
        <w:r w:rsidR="004977FC">
          <w:rPr>
            <w:i/>
          </w:rPr>
          <w:t>Web of Science/Web of Knowledge</w:t>
        </w:r>
      </w:ins>
      <w:r>
        <w:t xml:space="preserve">. In addition, </w:t>
      </w:r>
      <w:commentRangeStart w:id="172"/>
      <w:r>
        <w:t xml:space="preserve">resources specific to community psychology, </w:t>
      </w:r>
      <w:del w:id="173" w:author="Riley Smith" w:date="2016-12-07T18:42:00Z">
        <w:r w:rsidDel="00B009D8">
          <w:delText>such as</w:delText>
        </w:r>
      </w:del>
      <w:ins w:id="174" w:author="Riley Smith" w:date="2016-12-07T18:42:00Z">
        <w:r w:rsidR="00B009D8">
          <w:t>including</w:t>
        </w:r>
      </w:ins>
      <w:r>
        <w:t xml:space="preserve"> </w:t>
      </w:r>
      <w:ins w:id="175" w:author="Riley Smith" w:date="2016-12-07T18:42:00Z">
        <w:r w:rsidR="00B009D8">
          <w:rPr>
            <w:i/>
          </w:rPr>
          <w:t>The American Journal of Community Psychology</w:t>
        </w:r>
      </w:ins>
      <w:ins w:id="176" w:author="Riley Smith" w:date="2016-12-07T18:43:00Z">
        <w:r w:rsidR="00B009D8">
          <w:rPr>
            <w:i/>
          </w:rPr>
          <w:t xml:space="preserve">, </w:t>
        </w:r>
      </w:ins>
      <w:ins w:id="177" w:author="Riley Smith" w:date="2016-12-07T18:44:00Z">
        <w:r w:rsidR="004977FC">
          <w:fldChar w:fldCharType="begin"/>
        </w:r>
        <w:r w:rsidR="004977FC">
          <w:instrText xml:space="preserve"> HYPERLINK "http://www.scra27.org/what-we-do/practice/practice-council-initatives/theory-action-bulletin/" \h </w:instrText>
        </w:r>
        <w:r w:rsidR="004977FC">
          <w:fldChar w:fldCharType="separate"/>
        </w:r>
        <w:r w:rsidR="004977FC">
          <w:rPr>
            <w:rStyle w:val="Hyperlink"/>
            <w:i/>
          </w:rPr>
          <w:t>"Theory into Action Bulletin"</w:t>
        </w:r>
        <w:r w:rsidR="004977FC">
          <w:rPr>
            <w:rStyle w:val="Hyperlink"/>
            <w:i/>
          </w:rPr>
          <w:fldChar w:fldCharType="end"/>
        </w:r>
        <w:r w:rsidR="004977FC">
          <w:rPr>
            <w:rStyle w:val="Hyperlink"/>
            <w:i/>
          </w:rPr>
          <w:t xml:space="preserve">, </w:t>
        </w:r>
      </w:ins>
      <w:ins w:id="178" w:author="Riley Smith" w:date="2016-12-07T18:43:00Z">
        <w:r w:rsidR="00B009D8">
          <w:t xml:space="preserve">and </w:t>
        </w:r>
      </w:ins>
      <w:r w:rsidR="004D205B">
        <w:fldChar w:fldCharType="begin"/>
      </w:r>
      <w:r w:rsidR="004D205B">
        <w:instrText xml:space="preserve"> HYPERLINK "http://ctb.ku.edu/en" \h </w:instrText>
      </w:r>
      <w:r w:rsidR="004D205B">
        <w:fldChar w:fldCharType="separate"/>
      </w:r>
      <w:del w:id="179" w:author="Riley Smith" w:date="2016-12-07T18:43:00Z">
        <w:r w:rsidRPr="004977FC" w:rsidDel="00B009D8">
          <w:rPr>
            <w:rStyle w:val="Hyperlink"/>
            <w:i/>
          </w:rPr>
          <w:delText>"</w:delText>
        </w:r>
      </w:del>
      <w:r w:rsidRPr="004977FC">
        <w:rPr>
          <w:rStyle w:val="Hyperlink"/>
          <w:i/>
        </w:rPr>
        <w:t>The Community Toolbox</w:t>
      </w:r>
      <w:del w:id="180" w:author="Riley Smith" w:date="2016-12-07T18:43:00Z">
        <w:r w:rsidRPr="004977FC" w:rsidDel="00B009D8">
          <w:rPr>
            <w:rStyle w:val="Hyperlink"/>
            <w:i/>
          </w:rPr>
          <w:delText>"</w:delText>
        </w:r>
      </w:del>
      <w:r w:rsidRPr="004977FC">
        <w:rPr>
          <w:rStyle w:val="Hyperlink"/>
          <w:i/>
        </w:rPr>
        <w:t xml:space="preserve"> (TCB)</w:t>
      </w:r>
      <w:r w:rsidR="004D205B">
        <w:rPr>
          <w:rStyle w:val="Hyperlink"/>
        </w:rPr>
        <w:fldChar w:fldCharType="end"/>
      </w:r>
      <w:r>
        <w:t>,</w:t>
      </w:r>
      <w:commentRangeEnd w:id="172"/>
      <w:r w:rsidR="001A74BB">
        <w:rPr>
          <w:rStyle w:val="CommentReference"/>
        </w:rPr>
        <w:commentReference w:id="172"/>
      </w:r>
      <w:r>
        <w:t xml:space="preserve"> will be surveyed as potential sources of information for this review.</w:t>
      </w:r>
      <w:ins w:id="181" w:author="Riley Smith" w:date="2016-12-07T18:44:00Z">
        <w:r w:rsidR="004977FC">
          <w:t xml:space="preserve"> In the case that the</w:t>
        </w:r>
      </w:ins>
      <w:ins w:id="182" w:author="Riley Smith" w:date="2016-12-07T18:53:00Z">
        <w:r w:rsidR="004977FC">
          <w:t>se</w:t>
        </w:r>
      </w:ins>
      <w:ins w:id="183" w:author="Riley Smith" w:date="2016-12-07T18:45:00Z">
        <w:r w:rsidR="004977FC">
          <w:t xml:space="preserve"> databases and resources do not collectively yield a substantial sample of literature appropriate under the parameters </w:t>
        </w:r>
      </w:ins>
      <w:ins w:id="184" w:author="Riley Smith" w:date="2016-12-07T18:46:00Z">
        <w:r w:rsidR="004977FC">
          <w:t>of this review, additional databases</w:t>
        </w:r>
      </w:ins>
      <w:ins w:id="185" w:author="Riley Smith" w:date="2016-12-07T18:47:00Z">
        <w:r w:rsidR="004977FC">
          <w:t xml:space="preserve"> from related research fields</w:t>
        </w:r>
      </w:ins>
      <w:ins w:id="186" w:author="Riley Smith" w:date="2016-12-07T18:46:00Z">
        <w:r w:rsidR="004977FC">
          <w:t xml:space="preserve"> </w:t>
        </w:r>
      </w:ins>
      <w:ins w:id="187" w:author="Riley Smith" w:date="2016-12-07T18:52:00Z">
        <w:r w:rsidR="004977FC">
          <w:t xml:space="preserve">will be </w:t>
        </w:r>
      </w:ins>
      <w:ins w:id="188" w:author="Riley Smith" w:date="2016-12-07T18:53:00Z">
        <w:r w:rsidR="004977FC">
          <w:t>used in finding additional research for inclusion in the review. Potential additional databases include</w:t>
        </w:r>
      </w:ins>
      <w:ins w:id="189" w:author="Riley Smith" w:date="2016-12-07T18:46:00Z">
        <w:r w:rsidR="004977FC">
          <w:t xml:space="preserve"> </w:t>
        </w:r>
      </w:ins>
      <w:ins w:id="190" w:author="Riley Smith" w:date="2016-12-07T18:47:00Z">
        <w:r w:rsidR="004977FC">
          <w:t xml:space="preserve">the </w:t>
        </w:r>
        <w:r w:rsidR="004977FC">
          <w:rPr>
            <w:i/>
          </w:rPr>
          <w:t>Gender Studies Da</w:t>
        </w:r>
      </w:ins>
      <w:ins w:id="191" w:author="Riley Smith" w:date="2016-12-07T18:48:00Z">
        <w:r w:rsidR="004977FC">
          <w:rPr>
            <w:i/>
          </w:rPr>
          <w:t>ta</w:t>
        </w:r>
      </w:ins>
      <w:ins w:id="192" w:author="Riley Smith" w:date="2016-12-07T18:47:00Z">
        <w:r w:rsidR="004977FC">
          <w:rPr>
            <w:i/>
          </w:rPr>
          <w:t>base</w:t>
        </w:r>
      </w:ins>
      <w:ins w:id="193" w:author="Riley Smith" w:date="2016-12-07T18:48:00Z">
        <w:r w:rsidR="004977FC">
          <w:rPr>
            <w:i/>
          </w:rPr>
          <w:t xml:space="preserve"> </w:t>
        </w:r>
        <w:r w:rsidR="004977FC">
          <w:t>(</w:t>
        </w:r>
      </w:ins>
      <w:ins w:id="194" w:author="Riley Smith" w:date="2016-12-07T18:50:00Z">
        <w:r w:rsidR="004977FC">
          <w:t xml:space="preserve">Social Psychology and </w:t>
        </w:r>
      </w:ins>
      <w:ins w:id="195" w:author="Riley Smith" w:date="2016-12-07T18:48:00Z">
        <w:r w:rsidR="004977FC">
          <w:t xml:space="preserve">Sociology), </w:t>
        </w:r>
      </w:ins>
      <w:ins w:id="196" w:author="Riley Smith" w:date="2016-12-07T18:50:00Z">
        <w:r w:rsidR="004977FC" w:rsidRPr="004977FC">
          <w:rPr>
            <w:i/>
          </w:rPr>
          <w:t>PubMed</w:t>
        </w:r>
        <w:r w:rsidR="004977FC">
          <w:t xml:space="preserve"> (Public Health and Clinical Psychology), </w:t>
        </w:r>
      </w:ins>
      <w:ins w:id="197" w:author="Riley Smith" w:date="2016-12-07T18:51:00Z">
        <w:r w:rsidR="004977FC">
          <w:t xml:space="preserve">and </w:t>
        </w:r>
        <w:r w:rsidR="004977FC" w:rsidRPr="004977FC">
          <w:rPr>
            <w:i/>
          </w:rPr>
          <w:t>Social Services Abstracts</w:t>
        </w:r>
        <w:r w:rsidR="004977FC">
          <w:t xml:space="preserve"> (Social Work)</w:t>
        </w:r>
      </w:ins>
      <w:ins w:id="198" w:author="Riley Smith" w:date="2016-12-07T18:54:00Z">
        <w:r w:rsidR="004977FC">
          <w:t>.</w:t>
        </w:r>
      </w:ins>
    </w:p>
    <w:p w14:paraId="4F650216" w14:textId="77777777" w:rsidR="00975923" w:rsidRPr="009B7690" w:rsidRDefault="003B79DD" w:rsidP="009B7690">
      <w:pPr>
        <w:pStyle w:val="Heading3"/>
      </w:pPr>
      <w:bookmarkStart w:id="199" w:name="c.-key-search-terms."/>
      <w:bookmarkEnd w:id="199"/>
      <w:r w:rsidRPr="009B7690">
        <w:t>C. Key search terms.</w:t>
      </w:r>
    </w:p>
    <w:p w14:paraId="710DD317" w14:textId="7CEBED35" w:rsidR="00975923" w:rsidRDefault="003B79DD">
      <w:r>
        <w:t xml:space="preserve">Key search terms will focus on both the focal research content area for this paper (i.e., female same-sex intimate partner </w:t>
      </w:r>
      <w:r w:rsidR="001A74BB">
        <w:t>violence</w:t>
      </w:r>
      <w:r>
        <w:t xml:space="preserve">) and terms related to community-psychological </w:t>
      </w:r>
      <w:r>
        <w:lastRenderedPageBreak/>
        <w:t xml:space="preserve">methods or theories. Sample </w:t>
      </w:r>
      <w:del w:id="200" w:author="Riley Smith" w:date="2016-12-07T18:54:00Z">
        <w:r w:rsidDel="004977FC">
          <w:delText>boolean</w:delText>
        </w:r>
      </w:del>
      <w:ins w:id="201" w:author="Riley Smith" w:date="2016-12-07T18:54:00Z">
        <w:r w:rsidR="004977FC">
          <w:t>Boolean</w:t>
        </w:r>
      </w:ins>
      <w:r>
        <w:t xml:space="preserve"> search queries are </w:t>
      </w:r>
      <w:r w:rsidR="001A74BB">
        <w:t>provided</w:t>
      </w:r>
      <w:r>
        <w:t xml:space="preserve"> below to demonstrate this aspect of the proposed search methodology.</w:t>
      </w:r>
    </w:p>
    <w:p w14:paraId="669CCA3D" w14:textId="48EB497D" w:rsidR="004977FC" w:rsidRPr="004977FC" w:rsidRDefault="004977FC">
      <w:pPr>
        <w:pStyle w:val="Compact"/>
        <w:numPr>
          <w:ilvl w:val="0"/>
          <w:numId w:val="44"/>
        </w:numPr>
        <w:rPr>
          <w:ins w:id="202" w:author="Riley Smith" w:date="2016-12-07T18:54:00Z"/>
          <w:rStyle w:val="VerbatimChar"/>
          <w:rFonts w:ascii="Times New Roman" w:hAnsi="Times New Roman"/>
          <w:color w:val="000000" w:themeColor="text1"/>
          <w:sz w:val="24"/>
          <w:shd w:val="clear" w:color="auto" w:fill="auto"/>
        </w:rPr>
      </w:pPr>
      <w:ins w:id="203" w:author="Riley Smith" w:date="2016-12-07T18:54:00Z">
        <w:r w:rsidRPr="00323CC5">
          <w:rPr>
            <w:rStyle w:val="VerbatimChar"/>
            <w:color w:val="000000" w:themeColor="text1"/>
          </w:rPr>
          <w:t xml:space="preserve">("intimate partner violence" OR "domestic violence") OR (Aggression OR violence) </w:t>
        </w:r>
      </w:ins>
    </w:p>
    <w:p w14:paraId="67EEB668" w14:textId="64FEEF24" w:rsidR="004977FC" w:rsidRPr="004977FC" w:rsidRDefault="004977FC" w:rsidP="004977FC">
      <w:pPr>
        <w:pStyle w:val="Compact"/>
        <w:numPr>
          <w:ilvl w:val="0"/>
          <w:numId w:val="41"/>
        </w:numPr>
        <w:rPr>
          <w:ins w:id="204" w:author="Riley Smith" w:date="2016-12-07T18:55:00Z"/>
          <w:rStyle w:val="VerbatimChar"/>
          <w:rFonts w:ascii="Times New Roman" w:hAnsi="Times New Roman"/>
          <w:color w:val="000000" w:themeColor="text1"/>
          <w:sz w:val="24"/>
          <w:shd w:val="clear" w:color="auto" w:fill="auto"/>
        </w:rPr>
      </w:pPr>
      <w:ins w:id="205" w:author="Riley Smith" w:date="2016-12-07T18:55:00Z">
        <w:r w:rsidRPr="00323CC5">
          <w:rPr>
            <w:rStyle w:val="VerbatimChar"/>
            <w:color w:val="000000" w:themeColor="text1"/>
          </w:rPr>
          <w:t>("intimate partner violence" OR "domestic violence") AND (intervention OR evaluation)</w:t>
        </w:r>
      </w:ins>
    </w:p>
    <w:p w14:paraId="4BD8A4FF" w14:textId="6CF9C689" w:rsidR="004977FC" w:rsidRPr="004977FC" w:rsidRDefault="004977FC" w:rsidP="004977FC">
      <w:pPr>
        <w:pStyle w:val="Compact"/>
        <w:numPr>
          <w:ilvl w:val="0"/>
          <w:numId w:val="41"/>
        </w:numPr>
        <w:rPr>
          <w:ins w:id="206" w:author="Riley Smith" w:date="2016-12-07T18:55:00Z"/>
          <w:rStyle w:val="VerbatimChar"/>
          <w:rFonts w:ascii="Times New Roman" w:hAnsi="Times New Roman"/>
          <w:color w:val="000000" w:themeColor="text1"/>
          <w:sz w:val="24"/>
          <w:shd w:val="clear" w:color="auto" w:fill="auto"/>
        </w:rPr>
      </w:pPr>
      <w:ins w:id="207" w:author="Riley Smith" w:date="2016-12-07T18:55:00Z">
        <w:r w:rsidRPr="00323CC5">
          <w:rPr>
            <w:rStyle w:val="VerbatimChar"/>
            <w:color w:val="000000" w:themeColor="text1"/>
          </w:rPr>
          <w:t>("intimate partner violence" OR "domestic violence") AND (</w:t>
        </w:r>
        <w:r>
          <w:rPr>
            <w:rStyle w:val="VerbatimChar"/>
            <w:color w:val="000000" w:themeColor="text1"/>
          </w:rPr>
          <w:t>prevention</w:t>
        </w:r>
        <w:r w:rsidRPr="00323CC5">
          <w:rPr>
            <w:rStyle w:val="VerbatimChar"/>
            <w:color w:val="000000" w:themeColor="text1"/>
          </w:rPr>
          <w:t>)</w:t>
        </w:r>
      </w:ins>
    </w:p>
    <w:p w14:paraId="3A681609" w14:textId="77777777" w:rsidR="00975923" w:rsidRPr="00323CC5" w:rsidRDefault="003B79DD">
      <w:pPr>
        <w:pStyle w:val="Compact"/>
        <w:numPr>
          <w:ilvl w:val="0"/>
          <w:numId w:val="44"/>
        </w:numPr>
        <w:rPr>
          <w:color w:val="000000" w:themeColor="text1"/>
        </w:rPr>
      </w:pPr>
      <w:commentRangeStart w:id="208"/>
      <w:commentRangeStart w:id="209"/>
      <w:r w:rsidRPr="00323CC5">
        <w:rPr>
          <w:rStyle w:val="VerbatimChar"/>
          <w:color w:val="000000" w:themeColor="text1"/>
        </w:rPr>
        <w:t>("intimate partner violence" OR "domestic violence") OR (Aggression OR violence) AND (lesbian OR bisexual OR "sexual minority") AND women</w:t>
      </w:r>
    </w:p>
    <w:p w14:paraId="46223AB3" w14:textId="305123BF" w:rsidR="00975923" w:rsidRPr="00323CC5" w:rsidRDefault="003B79DD">
      <w:pPr>
        <w:pStyle w:val="Compact"/>
        <w:numPr>
          <w:ilvl w:val="0"/>
          <w:numId w:val="44"/>
        </w:numPr>
        <w:rPr>
          <w:color w:val="000000" w:themeColor="text1"/>
        </w:rPr>
      </w:pPr>
      <w:r w:rsidRPr="00323CC5">
        <w:rPr>
          <w:rStyle w:val="VerbatimChar"/>
          <w:color w:val="000000" w:themeColor="text1"/>
        </w:rPr>
        <w:t xml:space="preserve">female AND </w:t>
      </w:r>
      <w:ins w:id="210" w:author="Riley Smith" w:date="2016-12-07T18:55:00Z">
        <w:r w:rsidR="004977FC">
          <w:rPr>
            <w:rStyle w:val="VerbatimChar"/>
            <w:color w:val="000000" w:themeColor="text1"/>
          </w:rPr>
          <w:t>(</w:t>
        </w:r>
      </w:ins>
      <w:r w:rsidRPr="00323CC5">
        <w:rPr>
          <w:rStyle w:val="VerbatimChar"/>
          <w:color w:val="000000" w:themeColor="text1"/>
        </w:rPr>
        <w:t>"same-sex"</w:t>
      </w:r>
      <w:ins w:id="211" w:author="Riley Smith" w:date="2016-12-07T18:55:00Z">
        <w:r w:rsidR="004977FC">
          <w:rPr>
            <w:rStyle w:val="VerbatimChar"/>
            <w:color w:val="000000" w:themeColor="text1"/>
          </w:rPr>
          <w:t xml:space="preserve"> OR "same-gender")</w:t>
        </w:r>
      </w:ins>
      <w:r w:rsidRPr="00323CC5">
        <w:rPr>
          <w:rStyle w:val="VerbatimChar"/>
          <w:color w:val="000000" w:themeColor="text1"/>
        </w:rPr>
        <w:t xml:space="preserve"> AND ("intimate partner violence" OR "domestic violence") AND (intervention OR evaluation)</w:t>
      </w:r>
    </w:p>
    <w:p w14:paraId="2A32C04B" w14:textId="187A5A4E" w:rsidR="00975923" w:rsidRPr="00323CC5" w:rsidRDefault="003B79DD">
      <w:pPr>
        <w:pStyle w:val="Compact"/>
        <w:numPr>
          <w:ilvl w:val="0"/>
          <w:numId w:val="44"/>
        </w:numPr>
        <w:rPr>
          <w:color w:val="000000" w:themeColor="text1"/>
        </w:rPr>
      </w:pPr>
      <w:r w:rsidRPr="00323CC5">
        <w:rPr>
          <w:rStyle w:val="VerbatimChar"/>
          <w:color w:val="000000" w:themeColor="text1"/>
        </w:rPr>
        <w:t xml:space="preserve">female AND </w:t>
      </w:r>
      <w:ins w:id="212" w:author="Riley Smith" w:date="2016-12-07T18:56:00Z">
        <w:r w:rsidR="004977FC">
          <w:rPr>
            <w:rStyle w:val="VerbatimChar"/>
            <w:color w:val="000000" w:themeColor="text1"/>
          </w:rPr>
          <w:t>(</w:t>
        </w:r>
      </w:ins>
      <w:r w:rsidRPr="00323CC5">
        <w:rPr>
          <w:rStyle w:val="VerbatimChar"/>
          <w:color w:val="000000" w:themeColor="text1"/>
        </w:rPr>
        <w:t>"same-sex"</w:t>
      </w:r>
      <w:ins w:id="213" w:author="Riley Smith" w:date="2016-12-07T18:56:00Z">
        <w:r w:rsidR="004977FC">
          <w:rPr>
            <w:rStyle w:val="VerbatimChar"/>
            <w:color w:val="000000" w:themeColor="text1"/>
          </w:rPr>
          <w:t xml:space="preserve"> OR "same-gender")</w:t>
        </w:r>
      </w:ins>
      <w:r w:rsidRPr="00323CC5">
        <w:rPr>
          <w:rStyle w:val="VerbatimChar"/>
          <w:color w:val="000000" w:themeColor="text1"/>
        </w:rPr>
        <w:t xml:space="preserve"> AND ("intimate partner violence" OR "domestic violence") AND (ecological OR multilevel)</w:t>
      </w:r>
    </w:p>
    <w:p w14:paraId="7807B9DC" w14:textId="77777777" w:rsidR="00975923" w:rsidRPr="009B7690" w:rsidRDefault="001A74BB" w:rsidP="009B7690">
      <w:pPr>
        <w:pStyle w:val="Heading3"/>
      </w:pPr>
      <w:bookmarkStart w:id="214" w:name="d.-inclusionexclusion-criteria"/>
      <w:bookmarkEnd w:id="214"/>
      <w:commentRangeEnd w:id="208"/>
      <w:r w:rsidRPr="004977FC">
        <w:rPr>
          <w:rStyle w:val="CommentReference"/>
          <w:rFonts w:ascii="Times New Roman" w:eastAsiaTheme="minorHAnsi" w:hAnsi="Times New Roman" w:cstheme="minorBidi"/>
          <w:b w:val="0"/>
          <w:bCs w:val="0"/>
        </w:rPr>
        <w:commentReference w:id="208"/>
      </w:r>
      <w:commentRangeEnd w:id="209"/>
      <w:r w:rsidR="004977FC">
        <w:rPr>
          <w:rStyle w:val="CommentReference"/>
          <w:rFonts w:ascii="Times New Roman" w:eastAsiaTheme="minorHAnsi" w:hAnsi="Times New Roman" w:cstheme="minorBidi"/>
          <w:b w:val="0"/>
          <w:bCs w:val="0"/>
          <w:i w:val="0"/>
        </w:rPr>
        <w:commentReference w:id="209"/>
      </w:r>
      <w:r w:rsidR="003B79DD" w:rsidRPr="009B7690">
        <w:t>D. Inclusion/exclusion criteria</w:t>
      </w:r>
    </w:p>
    <w:p w14:paraId="5B722B1A" w14:textId="77777777" w:rsidR="00975923" w:rsidRDefault="003B79DD" w:rsidP="009B7690">
      <w:pPr>
        <w:pStyle w:val="Compact"/>
        <w:numPr>
          <w:ilvl w:val="0"/>
          <w:numId w:val="45"/>
        </w:numPr>
        <w:ind w:left="1440"/>
      </w:pPr>
      <w:r>
        <w:rPr>
          <w:b/>
        </w:rPr>
        <w:t>Dates published</w:t>
      </w:r>
      <w:r>
        <w:t>: Between 1965 &amp; 2016</w:t>
      </w:r>
    </w:p>
    <w:p w14:paraId="45EC59CA" w14:textId="77777777" w:rsidR="00975923" w:rsidRDefault="003B79DD" w:rsidP="009B7690">
      <w:pPr>
        <w:pStyle w:val="Compact"/>
        <w:numPr>
          <w:ilvl w:val="0"/>
          <w:numId w:val="45"/>
        </w:numPr>
        <w:ind w:left="1440"/>
      </w:pPr>
      <w:r>
        <w:rPr>
          <w:b/>
        </w:rPr>
        <w:t>Topics</w:t>
      </w:r>
      <w:r>
        <w:t>:</w:t>
      </w:r>
    </w:p>
    <w:p w14:paraId="173D6FF4" w14:textId="77777777" w:rsidR="00975923" w:rsidRDefault="003B79DD" w:rsidP="004977FC">
      <w:pPr>
        <w:pStyle w:val="Compact"/>
        <w:numPr>
          <w:ilvl w:val="1"/>
          <w:numId w:val="46"/>
        </w:numPr>
        <w:ind w:left="1890"/>
      </w:pPr>
      <w:r>
        <w:t>Intimate partner violence (IPV) among sexual minority women (causes, correlates, and/or consequences)</w:t>
      </w:r>
    </w:p>
    <w:p w14:paraId="2AFCA7C1" w14:textId="77777777" w:rsidR="00975923" w:rsidRDefault="003B79DD" w:rsidP="004977FC">
      <w:pPr>
        <w:pStyle w:val="Compact"/>
        <w:numPr>
          <w:ilvl w:val="1"/>
          <w:numId w:val="46"/>
        </w:numPr>
        <w:ind w:left="1890"/>
      </w:pPr>
      <w:r>
        <w:t>IPV intervention and/or prevention strategies/approaches</w:t>
      </w:r>
    </w:p>
    <w:p w14:paraId="39BC4EDC" w14:textId="77777777" w:rsidR="00975923" w:rsidRDefault="003B79DD" w:rsidP="004977FC">
      <w:pPr>
        <w:pStyle w:val="Compact"/>
        <w:numPr>
          <w:ilvl w:val="1"/>
          <w:numId w:val="46"/>
        </w:numPr>
        <w:ind w:left="1890"/>
      </w:pPr>
      <w:r>
        <w:t>IPV intervention and/or prevention program evaluation</w:t>
      </w:r>
    </w:p>
    <w:p w14:paraId="082A2D29" w14:textId="77777777" w:rsidR="00975923" w:rsidRDefault="003B79DD" w:rsidP="009B7690">
      <w:pPr>
        <w:pStyle w:val="Compact"/>
        <w:numPr>
          <w:ilvl w:val="0"/>
          <w:numId w:val="45"/>
        </w:numPr>
        <w:ind w:left="1440"/>
      </w:pPr>
      <w:r>
        <w:rPr>
          <w:b/>
        </w:rPr>
        <w:t>Research &amp; Practice Fields/Frameworks</w:t>
      </w:r>
      <w:r>
        <w:t>:</w:t>
      </w:r>
    </w:p>
    <w:p w14:paraId="55132C33" w14:textId="77777777" w:rsidR="00975923" w:rsidRDefault="003B79DD" w:rsidP="009B7690">
      <w:pPr>
        <w:pStyle w:val="Compact"/>
        <w:numPr>
          <w:ilvl w:val="1"/>
          <w:numId w:val="47"/>
        </w:numPr>
        <w:ind w:left="1890"/>
      </w:pPr>
      <w:r>
        <w:t>Community Psychology</w:t>
      </w:r>
    </w:p>
    <w:p w14:paraId="5B93841B" w14:textId="77777777" w:rsidR="00975923" w:rsidRDefault="003B79DD" w:rsidP="009B7690">
      <w:pPr>
        <w:pStyle w:val="Compact"/>
        <w:numPr>
          <w:ilvl w:val="1"/>
          <w:numId w:val="47"/>
        </w:numPr>
        <w:ind w:left="1890"/>
      </w:pPr>
      <w:r>
        <w:t>Other Psychology Sub-fields (Social, Clinical, Organizational)</w:t>
      </w:r>
    </w:p>
    <w:p w14:paraId="453FE902" w14:textId="77777777" w:rsidR="00975923" w:rsidRDefault="003B79DD" w:rsidP="009B7690">
      <w:pPr>
        <w:pStyle w:val="Compact"/>
        <w:numPr>
          <w:ilvl w:val="1"/>
          <w:numId w:val="47"/>
        </w:numPr>
        <w:ind w:left="1890"/>
      </w:pPr>
      <w:r>
        <w:t>Sociology</w:t>
      </w:r>
    </w:p>
    <w:p w14:paraId="3FDACC77" w14:textId="77777777" w:rsidR="00975923" w:rsidRDefault="003B79DD" w:rsidP="009B7690">
      <w:pPr>
        <w:pStyle w:val="Compact"/>
        <w:numPr>
          <w:ilvl w:val="1"/>
          <w:numId w:val="47"/>
        </w:numPr>
        <w:ind w:left="1890"/>
      </w:pPr>
      <w:r>
        <w:t>Public Health</w:t>
      </w:r>
    </w:p>
    <w:p w14:paraId="47E2C9CC" w14:textId="47DF780A" w:rsidR="00975923" w:rsidRDefault="003B79DD" w:rsidP="009B7690">
      <w:pPr>
        <w:pStyle w:val="Compact"/>
        <w:numPr>
          <w:ilvl w:val="1"/>
          <w:numId w:val="47"/>
        </w:numPr>
        <w:ind w:left="1890"/>
      </w:pPr>
      <w:r>
        <w:t>Social Work</w:t>
      </w:r>
    </w:p>
    <w:p w14:paraId="62646568" w14:textId="3184C2DB" w:rsidR="00975923" w:rsidDel="009B7690" w:rsidRDefault="009B7690">
      <w:pPr>
        <w:pStyle w:val="Heading2"/>
        <w:rPr>
          <w:del w:id="215" w:author="Riley Smith" w:date="2016-12-07T18:33:00Z"/>
        </w:rPr>
      </w:pPr>
      <w:bookmarkStart w:id="216" w:name="iv.-methodological-considerations"/>
      <w:bookmarkEnd w:id="216"/>
      <w:ins w:id="217" w:author="Riley Smith" w:date="2016-12-07T18:36:00Z">
        <w:r>
          <w:t>I</w:t>
        </w:r>
      </w:ins>
      <w:del w:id="218" w:author="Riley Smith" w:date="2016-12-07T18:33:00Z">
        <w:r w:rsidR="003B79DD" w:rsidDel="009B7690">
          <w:delText>IV. Methodological Considerations</w:delText>
        </w:r>
      </w:del>
    </w:p>
    <w:p w14:paraId="40933FDE" w14:textId="3F4CD79B" w:rsidR="00975923" w:rsidDel="009B7690" w:rsidRDefault="003B79DD">
      <w:pPr>
        <w:pStyle w:val="Heading2"/>
        <w:rPr>
          <w:del w:id="219" w:author="Riley Smith" w:date="2016-12-07T18:35:00Z"/>
        </w:rPr>
      </w:pPr>
      <w:bookmarkStart w:id="220" w:name="v.-integrative-literature-review"/>
      <w:bookmarkEnd w:id="220"/>
      <w:del w:id="221" w:author="Riley Smith" w:date="2016-12-07T18:35:00Z">
        <w:r w:rsidDel="009B7690">
          <w:delText>V. Integrative Literature Review</w:delText>
        </w:r>
      </w:del>
    </w:p>
    <w:p w14:paraId="6C05EF81" w14:textId="51277E0A" w:rsidR="00975923" w:rsidRDefault="003B79DD" w:rsidP="004977FC">
      <w:pPr>
        <w:pStyle w:val="Heading2"/>
      </w:pPr>
      <w:bookmarkStart w:id="222" w:name="vi.-critique-of-literature"/>
      <w:bookmarkEnd w:id="222"/>
      <w:r>
        <w:t>V</w:t>
      </w:r>
      <w:del w:id="223" w:author="Riley Smith" w:date="2016-12-07T18:35:00Z">
        <w:r w:rsidDel="009B7690">
          <w:delText>I</w:delText>
        </w:r>
      </w:del>
      <w:ins w:id="224" w:author="Riley Smith" w:date="2016-12-07T18:35:00Z">
        <w:r w:rsidR="009B7690">
          <w:t>.</w:t>
        </w:r>
      </w:ins>
      <w:del w:id="225" w:author="Riley Smith" w:date="2016-12-07T18:35:00Z">
        <w:r w:rsidDel="009B7690">
          <w:delText>.</w:delText>
        </w:r>
      </w:del>
      <w:r>
        <w:t xml:space="preserve"> </w:t>
      </w:r>
      <w:ins w:id="226" w:author="Riley Smith" w:date="2016-12-07T18:35:00Z">
        <w:r w:rsidR="009B7690">
          <w:t xml:space="preserve">Integrative Literature Review &amp; </w:t>
        </w:r>
      </w:ins>
      <w:r>
        <w:t>Critique of Literature</w:t>
      </w:r>
    </w:p>
    <w:p w14:paraId="64D02978" w14:textId="77777777" w:rsidR="009B7690" w:rsidRDefault="009B7690" w:rsidP="009B7690">
      <w:pPr>
        <w:rPr>
          <w:ins w:id="227" w:author="Riley Smith" w:date="2016-12-07T18:39:00Z"/>
        </w:rPr>
      </w:pPr>
      <w:bookmarkStart w:id="228" w:name="a.-research-methodologies."/>
      <w:bookmarkEnd w:id="228"/>
      <w:ins w:id="229" w:author="Riley Smith" w:date="2016-12-07T18:39:00Z">
        <w:r>
          <w:t xml:space="preserve">Research conducted within the subset of community psychology focused around intimate partner violence will be initially evaluated according to the level of inclusion and exclusion of </w:t>
        </w:r>
        <w:commentRangeStart w:id="230"/>
        <w:r>
          <w:t>the historically marginalized population of interest</w:t>
        </w:r>
        <w:commentRangeEnd w:id="230"/>
        <w:r>
          <w:t xml:space="preserve"> (i.e., sexual minority women)</w:t>
        </w:r>
        <w:r>
          <w:rPr>
            <w:rStyle w:val="CommentReference"/>
          </w:rPr>
          <w:commentReference w:id="230"/>
        </w:r>
        <w:r>
          <w:t xml:space="preserve">. The implementation of community psychology methodologies and analytic approaches will then be reviewed within each of these categories (i.e., inclusion or exclusion of sexual minority women) in terms of (1) the appropriateness of the methods to the research question, (2) how the methods facilitated the inclusion or exclusion of sexual minority women, and (3) whether and how (where applicable) exclusion of sexual minority women is justified. </w:t>
        </w:r>
      </w:ins>
    </w:p>
    <w:p w14:paraId="2CA241D2" w14:textId="6CC06046" w:rsidR="009B7690" w:rsidRDefault="009B7690" w:rsidP="004977FC">
      <w:pPr>
        <w:pStyle w:val="Heading2"/>
        <w:rPr>
          <w:ins w:id="231" w:author="Riley Smith" w:date="2016-12-07T18:39:00Z"/>
        </w:rPr>
      </w:pPr>
      <w:ins w:id="232" w:author="Riley Smith" w:date="2016-12-07T18:40:00Z">
        <w:r>
          <w:lastRenderedPageBreak/>
          <w:t>V. Summary of Findings &amp; Applied Implications</w:t>
        </w:r>
      </w:ins>
    </w:p>
    <w:p w14:paraId="3AC2091F" w14:textId="01504B01" w:rsidR="00975923" w:rsidRDefault="003B79DD" w:rsidP="009B7690">
      <w:pPr>
        <w:pStyle w:val="Heading3"/>
      </w:pPr>
      <w:r>
        <w:t xml:space="preserve">A. </w:t>
      </w:r>
      <w:ins w:id="233" w:author="Riley Smith" w:date="2016-12-07T18:39:00Z">
        <w:r w:rsidR="009B7690">
          <w:t>Methodological Considerations</w:t>
        </w:r>
      </w:ins>
      <w:del w:id="234" w:author="Riley Smith" w:date="2016-12-07T18:39:00Z">
        <w:r w:rsidDel="009B7690">
          <w:delText>Research Methodologies.</w:delText>
        </w:r>
      </w:del>
    </w:p>
    <w:p w14:paraId="40E4BB69" w14:textId="77777777" w:rsidR="00975923" w:rsidRDefault="003B79DD">
      <w:r>
        <w:t xml:space="preserve">Are efforts made to ensure that </w:t>
      </w:r>
      <w:commentRangeStart w:id="235"/>
      <w:r>
        <w:rPr>
          <w:i/>
        </w:rPr>
        <w:t>all available</w:t>
      </w:r>
      <w:r>
        <w:t xml:space="preserve"> stakeholders' and informants' </w:t>
      </w:r>
      <w:commentRangeEnd w:id="235"/>
      <w:r w:rsidR="001A74BB">
        <w:rPr>
          <w:rStyle w:val="CommentReference"/>
        </w:rPr>
        <w:commentReference w:id="235"/>
      </w:r>
      <w:r>
        <w:t>voices and accessibility considered equally, and that certain voices are not unjustifiably privileged over others?</w:t>
      </w:r>
    </w:p>
    <w:p w14:paraId="21F67A1F" w14:textId="77777777" w:rsidR="00975923" w:rsidRDefault="003B79DD" w:rsidP="009B7690">
      <w:pPr>
        <w:pStyle w:val="Heading3"/>
      </w:pPr>
      <w:bookmarkStart w:id="236" w:name="b.-interpretations-of-findings."/>
      <w:bookmarkEnd w:id="236"/>
      <w:r>
        <w:t>B. Interpretations of Findings.</w:t>
      </w:r>
    </w:p>
    <w:p w14:paraId="07B7BBFA" w14:textId="77777777" w:rsidR="00975923" w:rsidRDefault="003B79DD">
      <w:r>
        <w:t xml:space="preserve">Is feedback from key stakeholders and informants to the research accepted and genuinely considered by the core research team? Are efforts made to ensure that </w:t>
      </w:r>
      <w:r>
        <w:rPr>
          <w:i/>
        </w:rPr>
        <w:t>all available</w:t>
      </w:r>
      <w:r>
        <w:t xml:space="preserve"> stakeholders' and informants' voices and accessibility considered equally, and that certain voices are not unjustifiably privileged over others?</w:t>
      </w:r>
    </w:p>
    <w:p w14:paraId="2EB30897" w14:textId="58BCE4ED" w:rsidR="00975923" w:rsidRDefault="003B79DD" w:rsidP="009B7690">
      <w:pPr>
        <w:pStyle w:val="Heading3"/>
      </w:pPr>
      <w:bookmarkStart w:id="237" w:name="c.-research-dissemination."/>
      <w:bookmarkEnd w:id="237"/>
      <w:r>
        <w:t>C. Research Dissemination</w:t>
      </w:r>
      <w:del w:id="238" w:author="Riley Smith" w:date="2016-12-07T18:36:00Z">
        <w:r w:rsidDel="009B7690">
          <w:delText>.</w:delText>
        </w:r>
      </w:del>
      <w:moveToRangeStart w:id="239" w:author="Riley Smith" w:date="2016-12-07T18:36:00Z" w:name="move468899119"/>
      <w:moveTo w:id="240" w:author="Riley Smith" w:date="2016-12-07T18:36:00Z">
        <w:del w:id="241" w:author="Riley Smith" w:date="2016-12-07T18:39:00Z">
          <w:r w:rsidR="009B7690" w:rsidDel="009B7690">
            <w:delText>Applied Implications</w:delText>
          </w:r>
        </w:del>
      </w:moveTo>
      <w:moveToRangeEnd w:id="239"/>
    </w:p>
    <w:p w14:paraId="255D471F" w14:textId="77777777" w:rsidR="00975923" w:rsidRDefault="003B79DD">
      <w:r>
        <w:t>Are key stakeholders and informants to the research given access to reports of a given project's progress and/or findings? Is such access in fact accessible (i.e., free and easy to locate)?</w:t>
      </w:r>
    </w:p>
    <w:p w14:paraId="1C1CD420" w14:textId="77777777" w:rsidR="009B7690" w:rsidRDefault="009B7690" w:rsidP="00110699">
      <w:pPr>
        <w:pStyle w:val="Heading1"/>
        <w:rPr>
          <w:ins w:id="242" w:author="Riley Smith" w:date="2016-12-07T18:36:00Z"/>
        </w:rPr>
      </w:pPr>
      <w:bookmarkStart w:id="243" w:name="vii.-summary-of-findings"/>
      <w:bookmarkEnd w:id="243"/>
    </w:p>
    <w:p w14:paraId="4707837D" w14:textId="77777777" w:rsidR="001313FA" w:rsidRDefault="001313FA">
      <w:pPr>
        <w:ind w:firstLine="0"/>
        <w:rPr>
          <w:ins w:id="244" w:author="Riley Smith" w:date="2016-12-07T19:01:00Z"/>
          <w:rFonts w:asciiTheme="majorHAnsi" w:eastAsiaTheme="majorEastAsia" w:hAnsiTheme="majorHAnsi" w:cstheme="majorBidi"/>
          <w:b/>
          <w:bCs/>
        </w:rPr>
      </w:pPr>
      <w:ins w:id="245" w:author="Riley Smith" w:date="2016-12-07T19:01:00Z">
        <w:r>
          <w:br w:type="page"/>
        </w:r>
      </w:ins>
    </w:p>
    <w:p w14:paraId="067E47EF" w14:textId="4629A764" w:rsidR="00975923" w:rsidDel="009B7690" w:rsidRDefault="003B79DD">
      <w:pPr>
        <w:pStyle w:val="Heading1"/>
        <w:rPr>
          <w:del w:id="246" w:author="Riley Smith" w:date="2016-12-07T18:36:00Z"/>
        </w:rPr>
        <w:pPrChange w:id="247" w:author="Riley Smith" w:date="2016-12-07T19:03:00Z">
          <w:pPr>
            <w:pStyle w:val="Heading2"/>
          </w:pPr>
        </w:pPrChange>
      </w:pPr>
      <w:del w:id="248" w:author="Riley Smith" w:date="2016-12-07T18:36:00Z">
        <w:r w:rsidDel="009B7690">
          <w:lastRenderedPageBreak/>
          <w:delText>VII. Summary of Findings</w:delText>
        </w:r>
      </w:del>
    </w:p>
    <w:p w14:paraId="359A3CDE" w14:textId="12B51EC9" w:rsidR="00975923" w:rsidDel="009B7690" w:rsidRDefault="003B79DD">
      <w:pPr>
        <w:pStyle w:val="Heading1"/>
        <w:rPr>
          <w:del w:id="249" w:author="Riley Smith" w:date="2016-12-07T18:36:00Z"/>
        </w:rPr>
        <w:pPrChange w:id="250" w:author="Riley Smith" w:date="2016-12-07T19:03:00Z">
          <w:pPr>
            <w:pStyle w:val="Heading2"/>
          </w:pPr>
        </w:pPrChange>
      </w:pPr>
      <w:bookmarkStart w:id="251" w:name="viii.-applied-implications"/>
      <w:bookmarkEnd w:id="251"/>
      <w:del w:id="252" w:author="Riley Smith" w:date="2016-12-07T18:36:00Z">
        <w:r w:rsidDel="009B7690">
          <w:delText xml:space="preserve">VIII. </w:delText>
        </w:r>
      </w:del>
      <w:moveFromRangeStart w:id="253" w:author="Riley Smith" w:date="2016-12-07T18:36:00Z" w:name="move468899119"/>
      <w:moveFrom w:id="254" w:author="Riley Smith" w:date="2016-12-07T18:36:00Z">
        <w:del w:id="255" w:author="Riley Smith" w:date="2016-12-07T18:36:00Z">
          <w:r w:rsidDel="009B7690">
            <w:delText>Applied Implications</w:delText>
          </w:r>
        </w:del>
      </w:moveFrom>
      <w:moveFromRangeEnd w:id="253"/>
    </w:p>
    <w:p w14:paraId="791DEE75" w14:textId="77777777" w:rsidR="00975923" w:rsidRDefault="003B79DD" w:rsidP="00110699">
      <w:pPr>
        <w:pStyle w:val="Heading1"/>
      </w:pPr>
      <w:bookmarkStart w:id="256" w:name="d-relevance-to-dissertation-topic"/>
      <w:bookmarkEnd w:id="256"/>
      <w:r>
        <w:t xml:space="preserve">(D) Relevance to Dissertation Topic </w:t>
      </w:r>
    </w:p>
    <w:p w14:paraId="0C51E83B" w14:textId="77777777" w:rsidR="00975923" w:rsidRDefault="003B79DD">
      <w:r>
        <w:t>The proposed review paper is motivated by the program of research I have pursued over the past three years. I intend to continue pursuing this program of research via my dissertation. This program of research is focused on developing comprehensive and intersectional intimate partner violence (IPV) prevention strategies specific to the experiences and needs of historically marginalized populations.</w:t>
      </w:r>
    </w:p>
    <w:p w14:paraId="3D46DE4D" w14:textId="77777777" w:rsidR="00975923" w:rsidRDefault="003B79DD" w:rsidP="004977FC">
      <w:pPr>
        <w:pStyle w:val="Heading2"/>
      </w:pPr>
      <w:bookmarkStart w:id="257" w:name="dissertation-topic-background"/>
      <w:bookmarkEnd w:id="257"/>
      <w:r>
        <w:t>Dissertation Topic Background</w:t>
      </w:r>
    </w:p>
    <w:p w14:paraId="62CAF2A8" w14:textId="77777777" w:rsidR="00975923" w:rsidRDefault="003B79DD">
      <w:r>
        <w:t xml:space="preserve">My </w:t>
      </w:r>
      <w:proofErr w:type="spellStart"/>
      <w:r>
        <w:t>Masters</w:t>
      </w:r>
      <w:proofErr w:type="spellEnd"/>
      <w:r>
        <w:t xml:space="preserve"> thesis project served as the first phase of this research program. The purposes of this study were to (1) inform the finalization of a working intersectional model of same-gender IPV among sexual minority women, and (2) evaluate the face, construct, content validity, and coverage of existing survey measures related to the model's constructs in terms of their relevance and accuracy to sexual minority women's experiences and identities. A series of in-depth semi-structured, open-ended one-on-one interviews (n=10) and one focus group (</w:t>
      </w:r>
      <w:proofErr w:type="spellStart"/>
      <w:r>
        <w:t>ngroup</w:t>
      </w:r>
      <w:proofErr w:type="spellEnd"/>
      <w:r>
        <w:t>=4) were conducted with fourteen lesbian, gay, bisexual, transgender, and queer (LGBTQ) women in Portland, Oregon. Individuals were recruited and engaged in the study via a combination of purposive and convenience sampling methods aided by involvement of multiple community partners working in violence and education related fields. Interview and focus group questions addressed participants' experiences with gender role stress and minority stress. Grounded theory analysis of participants' narrative responses informed the coverage and relevance of constructs in a working intersectional model predicting women's use of violence in their same-gender intimate relationships. Findings from this analysis support an intersectional and contextually-minded approach to IPV intervention and prevention strategies.</w:t>
      </w:r>
    </w:p>
    <w:p w14:paraId="1ECC0A33" w14:textId="77777777" w:rsidR="00975923" w:rsidRDefault="003B79DD" w:rsidP="004977FC">
      <w:pPr>
        <w:pStyle w:val="Heading2"/>
      </w:pPr>
      <w:bookmarkStart w:id="258" w:name="intended-dissertation-research"/>
      <w:bookmarkEnd w:id="258"/>
      <w:r>
        <w:lastRenderedPageBreak/>
        <w:t>Intended Dissertation Research</w:t>
      </w:r>
    </w:p>
    <w:p w14:paraId="14B000F9" w14:textId="6C4E0CEB" w:rsidR="00975923" w:rsidRDefault="003B79DD">
      <w:r>
        <w:t xml:space="preserve">The first exploratory phase's findings and corresponding conclusions will directly inform the work for my dissertation, which will constitute the second phase of this research program. Specifically, I will use insights gained from this first phase of research to make necessary revisions to the evaluated survey measures, and the modified measures will be used in the second </w:t>
      </w:r>
      <w:commentRangeStart w:id="259"/>
      <w:r>
        <w:t xml:space="preserve">phase of research to collect data from 200-300 LGBTQ women recruited from the greater Portland, OR area. </w:t>
      </w:r>
      <w:commentRangeEnd w:id="259"/>
      <w:r w:rsidR="001B23DE">
        <w:rPr>
          <w:rStyle w:val="CommentReference"/>
        </w:rPr>
        <w:commentReference w:id="259"/>
      </w:r>
      <w:r>
        <w:t>The intersectional model will be subsequently tested for fit using these data, and findings from this second phase will be used in collaboration with local community partners to develop strategies for IPV intervention and prevention specifically tailored to the experiences, identities, and needs of LGBTQ women.</w:t>
      </w:r>
    </w:p>
    <w:p w14:paraId="3F221E02" w14:textId="77777777" w:rsidR="00975923" w:rsidRDefault="003B79DD" w:rsidP="004977FC">
      <w:pPr>
        <w:pStyle w:val="Heading2"/>
      </w:pPr>
      <w:bookmarkStart w:id="260" w:name="proposed-review-papers-relevance"/>
      <w:bookmarkEnd w:id="260"/>
      <w:r>
        <w:t>Proposed Review Paper's Relevance</w:t>
      </w:r>
    </w:p>
    <w:p w14:paraId="1AE60C7E" w14:textId="77777777" w:rsidR="00975923" w:rsidRDefault="003B79DD">
      <w:r>
        <w:t xml:space="preserve">The theoretical and methodological groundings for the proposed review paper have and continue to serve as guiding frameworks for the above-described program of research. Further, the proposed critical review of community psychological theory and methodology applications aligns with the critical review I conducted as part of my </w:t>
      </w:r>
      <w:proofErr w:type="spellStart"/>
      <w:r>
        <w:t>Masters</w:t>
      </w:r>
      <w:proofErr w:type="spellEnd"/>
      <w:r>
        <w:t xml:space="preserve"> Thesis, which focused on the influence and consequences of second-wave feminism on IPV-related research, activism, policy, and practice. Through the latter critical review process, I developed a comprehensive understanding of the context in which the research area I am pursuing is situated. Similarly, I intend to utilize the proposed review paper as an in-depth critical reflection on the community psychology-specific context in which my dissertation research will be conducted.</w:t>
      </w:r>
    </w:p>
    <w:p w14:paraId="32C7243E" w14:textId="77777777" w:rsidR="001313FA" w:rsidRDefault="001313FA">
      <w:pPr>
        <w:ind w:firstLine="0"/>
        <w:rPr>
          <w:ins w:id="261" w:author="Riley Smith" w:date="2016-12-07T19:01:00Z"/>
          <w:rFonts w:asciiTheme="majorHAnsi" w:eastAsiaTheme="majorEastAsia" w:hAnsiTheme="majorHAnsi" w:cstheme="majorBidi"/>
          <w:b/>
          <w:bCs/>
        </w:rPr>
      </w:pPr>
      <w:bookmarkStart w:id="262" w:name="e-reading-list"/>
      <w:bookmarkEnd w:id="262"/>
      <w:ins w:id="263" w:author="Riley Smith" w:date="2016-12-07T19:01:00Z">
        <w:r>
          <w:br w:type="page"/>
        </w:r>
      </w:ins>
    </w:p>
    <w:p w14:paraId="067A087B" w14:textId="76EB0FB9" w:rsidR="00975923" w:rsidRDefault="003B79DD" w:rsidP="00110699">
      <w:pPr>
        <w:pStyle w:val="Heading1"/>
      </w:pPr>
      <w:r>
        <w:lastRenderedPageBreak/>
        <w:t>(E) Reading List</w:t>
      </w:r>
    </w:p>
    <w:p w14:paraId="79C3BB96" w14:textId="77777777" w:rsidR="00323CC5" w:rsidRDefault="00323CC5" w:rsidP="00323CC5">
      <w:pPr>
        <w:pStyle w:val="ListParagraph"/>
        <w:numPr>
          <w:ilvl w:val="0"/>
          <w:numId w:val="49"/>
        </w:numPr>
        <w:ind w:left="360"/>
      </w:pPr>
      <w:proofErr w:type="spellStart"/>
      <w:r>
        <w:t>Anderies</w:t>
      </w:r>
      <w:proofErr w:type="spellEnd"/>
      <w:r>
        <w:t xml:space="preserve"> et al. (2004)</w:t>
      </w:r>
    </w:p>
    <w:p w14:paraId="6500729C" w14:textId="77777777" w:rsidR="00323CC5" w:rsidRDefault="00323CC5" w:rsidP="00323CC5">
      <w:pPr>
        <w:pStyle w:val="ListParagraph"/>
        <w:numPr>
          <w:ilvl w:val="0"/>
          <w:numId w:val="49"/>
        </w:numPr>
        <w:ind w:left="360"/>
      </w:pPr>
      <w:r>
        <w:t>Anders (1966)</w:t>
      </w:r>
    </w:p>
    <w:p w14:paraId="5D39BF7C" w14:textId="77777777" w:rsidR="00323CC5" w:rsidRDefault="00323CC5" w:rsidP="00323CC5">
      <w:pPr>
        <w:pStyle w:val="ListParagraph"/>
        <w:numPr>
          <w:ilvl w:val="0"/>
          <w:numId w:val="49"/>
        </w:numPr>
        <w:ind w:left="360"/>
      </w:pPr>
      <w:proofErr w:type="spellStart"/>
      <w:r>
        <w:t>Baral</w:t>
      </w:r>
      <w:proofErr w:type="spellEnd"/>
      <w:r>
        <w:t xml:space="preserve"> et al. (2013)</w:t>
      </w:r>
    </w:p>
    <w:p w14:paraId="0B73D8B5" w14:textId="77777777" w:rsidR="00323CC5" w:rsidRDefault="00323CC5" w:rsidP="00323CC5">
      <w:pPr>
        <w:pStyle w:val="ListParagraph"/>
        <w:numPr>
          <w:ilvl w:val="0"/>
          <w:numId w:val="49"/>
        </w:numPr>
        <w:ind w:left="360"/>
      </w:pPr>
      <w:proofErr w:type="spellStart"/>
      <w:r>
        <w:t>Barner</w:t>
      </w:r>
      <w:proofErr w:type="spellEnd"/>
      <w:r>
        <w:t xml:space="preserve"> &amp; Carney (2011)</w:t>
      </w:r>
    </w:p>
    <w:p w14:paraId="764D575D" w14:textId="77777777" w:rsidR="00323CC5" w:rsidRDefault="00323CC5" w:rsidP="00323CC5">
      <w:pPr>
        <w:pStyle w:val="ListParagraph"/>
        <w:numPr>
          <w:ilvl w:val="0"/>
          <w:numId w:val="49"/>
        </w:numPr>
        <w:ind w:left="360"/>
      </w:pPr>
      <w:r>
        <w:t>Beeker et al. (1998)</w:t>
      </w:r>
    </w:p>
    <w:p w14:paraId="101D9328" w14:textId="77777777" w:rsidR="00323CC5" w:rsidRDefault="00323CC5" w:rsidP="00323CC5">
      <w:pPr>
        <w:pStyle w:val="ListParagraph"/>
        <w:numPr>
          <w:ilvl w:val="0"/>
          <w:numId w:val="49"/>
        </w:numPr>
        <w:ind w:left="360"/>
      </w:pPr>
      <w:r>
        <w:t>Brydon-Miller et al. (2003)</w:t>
      </w:r>
    </w:p>
    <w:p w14:paraId="59A32F7C" w14:textId="77777777" w:rsidR="00323CC5" w:rsidRDefault="00323CC5" w:rsidP="00323CC5">
      <w:pPr>
        <w:pStyle w:val="ListParagraph"/>
        <w:numPr>
          <w:ilvl w:val="0"/>
          <w:numId w:val="49"/>
        </w:numPr>
        <w:ind w:left="360"/>
      </w:pPr>
      <w:r>
        <w:t>Centers for Disease Control and Prevention (CDC) &amp; others (2015)</w:t>
      </w:r>
    </w:p>
    <w:p w14:paraId="64618C99" w14:textId="77777777" w:rsidR="00323CC5" w:rsidRDefault="00323CC5" w:rsidP="00323CC5">
      <w:pPr>
        <w:pStyle w:val="ListParagraph"/>
        <w:numPr>
          <w:ilvl w:val="0"/>
          <w:numId w:val="49"/>
        </w:numPr>
        <w:ind w:left="360"/>
      </w:pPr>
      <w:r>
        <w:t xml:space="preserve">Chandler &amp; </w:t>
      </w:r>
      <w:proofErr w:type="spellStart"/>
      <w:r>
        <w:t>Torbert</w:t>
      </w:r>
      <w:proofErr w:type="spellEnd"/>
      <w:r>
        <w:t xml:space="preserve"> (2003)</w:t>
      </w:r>
    </w:p>
    <w:p w14:paraId="0D5BC0A6" w14:textId="77777777" w:rsidR="00323CC5" w:rsidRDefault="00323CC5" w:rsidP="00323CC5">
      <w:pPr>
        <w:pStyle w:val="ListParagraph"/>
        <w:numPr>
          <w:ilvl w:val="0"/>
          <w:numId w:val="49"/>
        </w:numPr>
        <w:ind w:left="360"/>
      </w:pPr>
      <w:proofErr w:type="spellStart"/>
      <w:r>
        <w:t>Charmaz</w:t>
      </w:r>
      <w:proofErr w:type="spellEnd"/>
      <w:r>
        <w:t xml:space="preserve"> (2006)</w:t>
      </w:r>
    </w:p>
    <w:p w14:paraId="13FA4579" w14:textId="77777777" w:rsidR="00323CC5" w:rsidRDefault="00323CC5" w:rsidP="00323CC5">
      <w:pPr>
        <w:pStyle w:val="ListParagraph"/>
        <w:numPr>
          <w:ilvl w:val="0"/>
          <w:numId w:val="49"/>
        </w:numPr>
        <w:ind w:left="360"/>
      </w:pPr>
      <w:r>
        <w:t>Cobb (1993)</w:t>
      </w:r>
    </w:p>
    <w:p w14:paraId="0347EA09" w14:textId="77777777" w:rsidR="00323CC5" w:rsidRDefault="00323CC5" w:rsidP="00323CC5">
      <w:pPr>
        <w:pStyle w:val="ListParagraph"/>
        <w:numPr>
          <w:ilvl w:val="0"/>
          <w:numId w:val="49"/>
        </w:numPr>
        <w:ind w:left="360"/>
      </w:pPr>
      <w:r>
        <w:t>Collins (2002)</w:t>
      </w:r>
    </w:p>
    <w:p w14:paraId="78E9FBC9" w14:textId="77777777" w:rsidR="00323CC5" w:rsidRDefault="00323CC5" w:rsidP="00323CC5">
      <w:pPr>
        <w:pStyle w:val="ListParagraph"/>
        <w:numPr>
          <w:ilvl w:val="0"/>
          <w:numId w:val="49"/>
        </w:numPr>
        <w:ind w:left="360"/>
      </w:pPr>
      <w:r>
        <w:t>Corbin &amp; Strauss (1990)</w:t>
      </w:r>
    </w:p>
    <w:p w14:paraId="436D47C8" w14:textId="77777777" w:rsidR="00323CC5" w:rsidRDefault="00323CC5" w:rsidP="00323CC5">
      <w:pPr>
        <w:pStyle w:val="ListParagraph"/>
        <w:numPr>
          <w:ilvl w:val="0"/>
          <w:numId w:val="49"/>
        </w:numPr>
        <w:ind w:left="360"/>
      </w:pPr>
      <w:r>
        <w:t>Creswell (2013)</w:t>
      </w:r>
    </w:p>
    <w:p w14:paraId="52679481" w14:textId="77777777" w:rsidR="00323CC5" w:rsidRDefault="00323CC5" w:rsidP="00323CC5">
      <w:pPr>
        <w:pStyle w:val="ListParagraph"/>
        <w:numPr>
          <w:ilvl w:val="0"/>
          <w:numId w:val="49"/>
        </w:numPr>
        <w:ind w:left="360"/>
      </w:pPr>
      <w:r>
        <w:t xml:space="preserve">Dutton &amp; </w:t>
      </w:r>
      <w:proofErr w:type="spellStart"/>
      <w:r>
        <w:t>Corvo</w:t>
      </w:r>
      <w:proofErr w:type="spellEnd"/>
      <w:r>
        <w:t xml:space="preserve"> (2007)</w:t>
      </w:r>
    </w:p>
    <w:p w14:paraId="6AB8F253" w14:textId="77777777" w:rsidR="00323CC5" w:rsidRDefault="00323CC5" w:rsidP="00323CC5">
      <w:pPr>
        <w:pStyle w:val="ListParagraph"/>
        <w:numPr>
          <w:ilvl w:val="0"/>
          <w:numId w:val="49"/>
        </w:numPr>
        <w:ind w:left="360"/>
      </w:pPr>
      <w:r>
        <w:t>Fine et al. (2004)</w:t>
      </w:r>
    </w:p>
    <w:p w14:paraId="543555B5" w14:textId="77777777" w:rsidR="00323CC5" w:rsidRDefault="00323CC5" w:rsidP="00323CC5">
      <w:pPr>
        <w:pStyle w:val="ListParagraph"/>
        <w:numPr>
          <w:ilvl w:val="0"/>
          <w:numId w:val="49"/>
        </w:numPr>
        <w:ind w:left="360"/>
      </w:pPr>
      <w:r>
        <w:t>Friedman-</w:t>
      </w:r>
      <w:proofErr w:type="spellStart"/>
      <w:r>
        <w:t>Nimz</w:t>
      </w:r>
      <w:proofErr w:type="spellEnd"/>
      <w:r>
        <w:t xml:space="preserve"> et al. (2006)</w:t>
      </w:r>
    </w:p>
    <w:p w14:paraId="1D25EEC0" w14:textId="77777777" w:rsidR="00323CC5" w:rsidRDefault="00323CC5" w:rsidP="00323CC5">
      <w:pPr>
        <w:pStyle w:val="ListParagraph"/>
        <w:numPr>
          <w:ilvl w:val="0"/>
          <w:numId w:val="49"/>
        </w:numPr>
        <w:ind w:left="360"/>
      </w:pPr>
      <w:proofErr w:type="spellStart"/>
      <w:r>
        <w:t>Gondolf</w:t>
      </w:r>
      <w:proofErr w:type="spellEnd"/>
      <w:r>
        <w:t xml:space="preserve"> (2007)</w:t>
      </w:r>
    </w:p>
    <w:p w14:paraId="5345081A" w14:textId="77777777" w:rsidR="00323CC5" w:rsidRDefault="00323CC5" w:rsidP="00323CC5">
      <w:pPr>
        <w:pStyle w:val="ListParagraph"/>
        <w:numPr>
          <w:ilvl w:val="0"/>
          <w:numId w:val="49"/>
        </w:numPr>
        <w:ind w:left="360"/>
      </w:pPr>
      <w:r>
        <w:t>Greene et al. (1989)</w:t>
      </w:r>
    </w:p>
    <w:p w14:paraId="1A54AACF" w14:textId="77777777" w:rsidR="00323CC5" w:rsidRDefault="00323CC5" w:rsidP="00323CC5">
      <w:pPr>
        <w:pStyle w:val="ListParagraph"/>
        <w:numPr>
          <w:ilvl w:val="0"/>
          <w:numId w:val="49"/>
        </w:numPr>
        <w:ind w:left="360"/>
      </w:pPr>
      <w:r>
        <w:t xml:space="preserve">Heckert &amp; </w:t>
      </w:r>
      <w:proofErr w:type="spellStart"/>
      <w:r>
        <w:t>Gondolf</w:t>
      </w:r>
      <w:proofErr w:type="spellEnd"/>
      <w:r>
        <w:t xml:space="preserve"> (2004)</w:t>
      </w:r>
    </w:p>
    <w:p w14:paraId="3D29871D" w14:textId="77777777" w:rsidR="00323CC5" w:rsidRDefault="00323CC5" w:rsidP="00323CC5">
      <w:pPr>
        <w:pStyle w:val="ListParagraph"/>
        <w:numPr>
          <w:ilvl w:val="0"/>
          <w:numId w:val="49"/>
        </w:numPr>
        <w:ind w:left="360"/>
      </w:pPr>
      <w:r>
        <w:t>Johnson et al. (2007)</w:t>
      </w:r>
    </w:p>
    <w:p w14:paraId="7D313B0C" w14:textId="77777777" w:rsidR="00323CC5" w:rsidRDefault="00323CC5" w:rsidP="00323CC5">
      <w:pPr>
        <w:pStyle w:val="ListParagraph"/>
        <w:numPr>
          <w:ilvl w:val="0"/>
          <w:numId w:val="49"/>
        </w:numPr>
        <w:ind w:left="360"/>
      </w:pPr>
      <w:r>
        <w:t>Kelly et al. (2004)</w:t>
      </w:r>
    </w:p>
    <w:p w14:paraId="64B3418E" w14:textId="77777777" w:rsidR="00323CC5" w:rsidRDefault="00323CC5" w:rsidP="00323CC5">
      <w:pPr>
        <w:pStyle w:val="ListParagraph"/>
        <w:numPr>
          <w:ilvl w:val="0"/>
          <w:numId w:val="49"/>
        </w:numPr>
        <w:ind w:left="360"/>
      </w:pPr>
      <w:r>
        <w:t>Kidder &amp; Fine (1987)</w:t>
      </w:r>
    </w:p>
    <w:p w14:paraId="4BE6CAB6" w14:textId="77777777" w:rsidR="00323CC5" w:rsidRDefault="00323CC5" w:rsidP="00323CC5">
      <w:pPr>
        <w:pStyle w:val="ListParagraph"/>
        <w:numPr>
          <w:ilvl w:val="0"/>
          <w:numId w:val="49"/>
        </w:numPr>
        <w:ind w:left="360"/>
      </w:pPr>
      <w:proofErr w:type="spellStart"/>
      <w:r>
        <w:lastRenderedPageBreak/>
        <w:t>Kloos</w:t>
      </w:r>
      <w:proofErr w:type="spellEnd"/>
      <w:r>
        <w:t xml:space="preserve"> &amp; Shah (2009)</w:t>
      </w:r>
    </w:p>
    <w:p w14:paraId="6FFB980F" w14:textId="77777777" w:rsidR="00323CC5" w:rsidRDefault="00323CC5" w:rsidP="00323CC5">
      <w:pPr>
        <w:pStyle w:val="ListParagraph"/>
        <w:numPr>
          <w:ilvl w:val="0"/>
          <w:numId w:val="49"/>
        </w:numPr>
        <w:ind w:left="360"/>
      </w:pPr>
      <w:proofErr w:type="spellStart"/>
      <w:r>
        <w:t>Mertens</w:t>
      </w:r>
      <w:proofErr w:type="spellEnd"/>
      <w:r>
        <w:t xml:space="preserve"> &amp; Wilson (2012)</w:t>
      </w:r>
    </w:p>
    <w:p w14:paraId="22055F87" w14:textId="77777777" w:rsidR="00323CC5" w:rsidRDefault="00323CC5" w:rsidP="00323CC5">
      <w:pPr>
        <w:pStyle w:val="ListParagraph"/>
        <w:numPr>
          <w:ilvl w:val="0"/>
          <w:numId w:val="49"/>
        </w:numPr>
        <w:ind w:left="360"/>
      </w:pPr>
      <w:r>
        <w:t>Meyer (1995)</w:t>
      </w:r>
    </w:p>
    <w:p w14:paraId="432E7D0F" w14:textId="77777777" w:rsidR="00323CC5" w:rsidRDefault="00323CC5" w:rsidP="00323CC5">
      <w:pPr>
        <w:pStyle w:val="ListParagraph"/>
        <w:numPr>
          <w:ilvl w:val="0"/>
          <w:numId w:val="49"/>
        </w:numPr>
        <w:ind w:left="360"/>
      </w:pPr>
      <w:r>
        <w:t>Meyer (2003)</w:t>
      </w:r>
    </w:p>
    <w:p w14:paraId="69807912" w14:textId="77777777" w:rsidR="00323CC5" w:rsidRDefault="00323CC5" w:rsidP="00323CC5">
      <w:pPr>
        <w:pStyle w:val="ListParagraph"/>
        <w:numPr>
          <w:ilvl w:val="0"/>
          <w:numId w:val="49"/>
        </w:numPr>
        <w:ind w:left="360"/>
      </w:pPr>
      <w:r>
        <w:t>Meyer (2010)</w:t>
      </w:r>
    </w:p>
    <w:p w14:paraId="00B19277" w14:textId="77777777" w:rsidR="00323CC5" w:rsidRDefault="00323CC5" w:rsidP="00323CC5">
      <w:pPr>
        <w:pStyle w:val="ListParagraph"/>
        <w:numPr>
          <w:ilvl w:val="0"/>
          <w:numId w:val="49"/>
        </w:numPr>
        <w:ind w:left="360"/>
      </w:pPr>
      <w:r>
        <w:t>Meyer (2015)</w:t>
      </w:r>
    </w:p>
    <w:p w14:paraId="374C9A6D" w14:textId="77777777" w:rsidR="00323CC5" w:rsidRDefault="00323CC5" w:rsidP="00323CC5">
      <w:pPr>
        <w:pStyle w:val="ListParagraph"/>
        <w:numPr>
          <w:ilvl w:val="0"/>
          <w:numId w:val="49"/>
        </w:numPr>
        <w:ind w:left="360"/>
      </w:pPr>
      <w:r>
        <w:t>Morgan (2014)</w:t>
      </w:r>
    </w:p>
    <w:p w14:paraId="10CD0E1C" w14:textId="77777777" w:rsidR="00323CC5" w:rsidRDefault="00323CC5" w:rsidP="00323CC5">
      <w:pPr>
        <w:pStyle w:val="ListParagraph"/>
        <w:numPr>
          <w:ilvl w:val="0"/>
          <w:numId w:val="49"/>
        </w:numPr>
        <w:ind w:left="360"/>
      </w:pPr>
      <w:proofErr w:type="spellStart"/>
      <w:r>
        <w:t>Noffke</w:t>
      </w:r>
      <w:proofErr w:type="spellEnd"/>
      <w:r>
        <w:t xml:space="preserve"> (1997)</w:t>
      </w:r>
    </w:p>
    <w:p w14:paraId="25A30431" w14:textId="77777777" w:rsidR="00323CC5" w:rsidRDefault="00323CC5" w:rsidP="00323CC5">
      <w:pPr>
        <w:pStyle w:val="ListParagraph"/>
        <w:numPr>
          <w:ilvl w:val="0"/>
          <w:numId w:val="49"/>
        </w:numPr>
        <w:ind w:left="360"/>
      </w:pPr>
      <w:r>
        <w:t>Owen &amp; Rogers (1999)</w:t>
      </w:r>
    </w:p>
    <w:p w14:paraId="79E4923B" w14:textId="77777777" w:rsidR="00323CC5" w:rsidRDefault="00323CC5" w:rsidP="00323CC5">
      <w:pPr>
        <w:pStyle w:val="ListParagraph"/>
        <w:numPr>
          <w:ilvl w:val="0"/>
          <w:numId w:val="49"/>
        </w:numPr>
        <w:ind w:left="360"/>
      </w:pPr>
      <w:proofErr w:type="spellStart"/>
      <w:r>
        <w:t>Prilleltensky</w:t>
      </w:r>
      <w:proofErr w:type="spellEnd"/>
      <w:r>
        <w:t xml:space="preserve"> (1997)</w:t>
      </w:r>
    </w:p>
    <w:p w14:paraId="50CAD7BF" w14:textId="77777777" w:rsidR="00323CC5" w:rsidRDefault="00323CC5" w:rsidP="00323CC5">
      <w:pPr>
        <w:pStyle w:val="ListParagraph"/>
        <w:numPr>
          <w:ilvl w:val="0"/>
          <w:numId w:val="49"/>
        </w:numPr>
        <w:ind w:left="360"/>
      </w:pPr>
      <w:proofErr w:type="spellStart"/>
      <w:r>
        <w:t>Prilleltensky</w:t>
      </w:r>
      <w:proofErr w:type="spellEnd"/>
      <w:r>
        <w:t xml:space="preserve"> (2001)</w:t>
      </w:r>
    </w:p>
    <w:p w14:paraId="10C38D09" w14:textId="77777777" w:rsidR="00323CC5" w:rsidRDefault="00323CC5" w:rsidP="00323CC5">
      <w:pPr>
        <w:pStyle w:val="ListParagraph"/>
        <w:numPr>
          <w:ilvl w:val="0"/>
          <w:numId w:val="49"/>
        </w:numPr>
        <w:ind w:left="360"/>
      </w:pPr>
      <w:proofErr w:type="spellStart"/>
      <w:r>
        <w:t>Riger</w:t>
      </w:r>
      <w:proofErr w:type="spellEnd"/>
      <w:r>
        <w:t xml:space="preserve"> (1993)</w:t>
      </w:r>
    </w:p>
    <w:p w14:paraId="39065328" w14:textId="77777777" w:rsidR="00323CC5" w:rsidRDefault="00323CC5" w:rsidP="00323CC5">
      <w:pPr>
        <w:pStyle w:val="ListParagraph"/>
        <w:numPr>
          <w:ilvl w:val="0"/>
          <w:numId w:val="49"/>
        </w:numPr>
        <w:ind w:left="360"/>
      </w:pPr>
      <w:r>
        <w:t>Royse et al. (2009)</w:t>
      </w:r>
    </w:p>
    <w:p w14:paraId="42B10AE9" w14:textId="77777777" w:rsidR="00323CC5" w:rsidRDefault="00323CC5" w:rsidP="00323CC5">
      <w:pPr>
        <w:pStyle w:val="ListParagraph"/>
        <w:numPr>
          <w:ilvl w:val="0"/>
          <w:numId w:val="49"/>
        </w:numPr>
        <w:ind w:left="360"/>
      </w:pPr>
      <w:r>
        <w:t>Seidman (2012)</w:t>
      </w:r>
    </w:p>
    <w:p w14:paraId="1CFC5D45" w14:textId="77777777" w:rsidR="00323CC5" w:rsidRDefault="00323CC5" w:rsidP="00323CC5">
      <w:pPr>
        <w:pStyle w:val="ListParagraph"/>
        <w:numPr>
          <w:ilvl w:val="0"/>
          <w:numId w:val="49"/>
        </w:numPr>
        <w:ind w:left="360"/>
      </w:pPr>
      <w:r>
        <w:t xml:space="preserve">Speer &amp; </w:t>
      </w:r>
      <w:proofErr w:type="spellStart"/>
      <w:r>
        <w:t>Hughey</w:t>
      </w:r>
      <w:proofErr w:type="spellEnd"/>
      <w:r>
        <w:t xml:space="preserve"> (1995)</w:t>
      </w:r>
    </w:p>
    <w:p w14:paraId="1892E4A1" w14:textId="77777777" w:rsidR="00323CC5" w:rsidRDefault="00323CC5" w:rsidP="00323CC5">
      <w:pPr>
        <w:pStyle w:val="ListParagraph"/>
        <w:numPr>
          <w:ilvl w:val="0"/>
          <w:numId w:val="49"/>
        </w:numPr>
        <w:ind w:left="360"/>
      </w:pPr>
      <w:proofErr w:type="spellStart"/>
      <w:r>
        <w:t>Stokols</w:t>
      </w:r>
      <w:proofErr w:type="spellEnd"/>
      <w:r>
        <w:t xml:space="preserve"> (1996)</w:t>
      </w:r>
    </w:p>
    <w:p w14:paraId="5659AFAE" w14:textId="77777777" w:rsidR="00323CC5" w:rsidRDefault="00323CC5" w:rsidP="00323CC5">
      <w:pPr>
        <w:pStyle w:val="ListParagraph"/>
        <w:numPr>
          <w:ilvl w:val="0"/>
          <w:numId w:val="49"/>
        </w:numPr>
        <w:ind w:left="360"/>
      </w:pPr>
      <w:r>
        <w:t>Strauss &amp; Corbin (1994)</w:t>
      </w:r>
    </w:p>
    <w:p w14:paraId="49B59315" w14:textId="77777777" w:rsidR="00323CC5" w:rsidRDefault="00323CC5" w:rsidP="00323CC5">
      <w:pPr>
        <w:pStyle w:val="ListParagraph"/>
        <w:numPr>
          <w:ilvl w:val="0"/>
          <w:numId w:val="49"/>
        </w:numPr>
        <w:ind w:left="360"/>
      </w:pPr>
      <w:r>
        <w:t>Tharp et al. (2013)</w:t>
      </w:r>
    </w:p>
    <w:p w14:paraId="55D8638B" w14:textId="77777777" w:rsidR="00323CC5" w:rsidRDefault="00323CC5" w:rsidP="00323CC5">
      <w:pPr>
        <w:pStyle w:val="ListParagraph"/>
        <w:numPr>
          <w:ilvl w:val="0"/>
          <w:numId w:val="49"/>
        </w:numPr>
        <w:ind w:left="360"/>
      </w:pPr>
      <w:proofErr w:type="spellStart"/>
      <w:r>
        <w:t>Visser</w:t>
      </w:r>
      <w:proofErr w:type="spellEnd"/>
      <w:r>
        <w:t xml:space="preserve"> (2007)</w:t>
      </w:r>
    </w:p>
    <w:p w14:paraId="696FC04F" w14:textId="77777777" w:rsidR="00323CC5" w:rsidRDefault="00323CC5" w:rsidP="00323CC5">
      <w:pPr>
        <w:pStyle w:val="ListParagraph"/>
        <w:numPr>
          <w:ilvl w:val="0"/>
          <w:numId w:val="49"/>
        </w:numPr>
        <w:ind w:left="360"/>
      </w:pPr>
      <w:r>
        <w:t>Walker et al. (2006)</w:t>
      </w:r>
    </w:p>
    <w:p w14:paraId="7F31775A" w14:textId="77777777" w:rsidR="00323CC5" w:rsidRDefault="00323CC5" w:rsidP="00323CC5">
      <w:pPr>
        <w:pStyle w:val="ListParagraph"/>
        <w:numPr>
          <w:ilvl w:val="0"/>
          <w:numId w:val="49"/>
        </w:numPr>
        <w:ind w:left="360"/>
      </w:pPr>
      <w:r>
        <w:t>Walton-Moss et al. (2005)</w:t>
      </w:r>
    </w:p>
    <w:p w14:paraId="27BCC40A" w14:textId="77777777" w:rsidR="00323CC5" w:rsidRDefault="00323CC5" w:rsidP="00323CC5">
      <w:pPr>
        <w:pStyle w:val="ListParagraph"/>
        <w:numPr>
          <w:ilvl w:val="0"/>
          <w:numId w:val="49"/>
        </w:numPr>
        <w:ind w:left="360"/>
      </w:pPr>
      <w:r>
        <w:t>Whitaker (2014)</w:t>
      </w:r>
    </w:p>
    <w:p w14:paraId="00ADF234" w14:textId="77777777" w:rsidR="00323CC5" w:rsidRPr="00323CC5" w:rsidRDefault="00323CC5" w:rsidP="00323CC5"/>
    <w:p w14:paraId="08458CFA" w14:textId="77777777" w:rsidR="001313FA" w:rsidRDefault="001313FA">
      <w:pPr>
        <w:ind w:firstLine="0"/>
        <w:rPr>
          <w:ins w:id="264" w:author="Riley Smith" w:date="2016-12-07T19:01:00Z"/>
          <w:rFonts w:asciiTheme="majorHAnsi" w:eastAsiaTheme="majorEastAsia" w:hAnsiTheme="majorHAnsi" w:cstheme="majorBidi"/>
          <w:b/>
          <w:bCs/>
        </w:rPr>
      </w:pPr>
      <w:bookmarkStart w:id="265" w:name="references"/>
      <w:bookmarkEnd w:id="265"/>
      <w:ins w:id="266" w:author="Riley Smith" w:date="2016-12-07T19:01:00Z">
        <w:r>
          <w:lastRenderedPageBreak/>
          <w:br w:type="page"/>
        </w:r>
      </w:ins>
    </w:p>
    <w:p w14:paraId="3AB3723B" w14:textId="08784040" w:rsidR="00975923" w:rsidRDefault="003B79DD" w:rsidP="00110699">
      <w:pPr>
        <w:pStyle w:val="Heading1"/>
      </w:pPr>
      <w:r>
        <w:lastRenderedPageBreak/>
        <w:t>References</w:t>
      </w:r>
    </w:p>
    <w:p w14:paraId="113210B6" w14:textId="77777777" w:rsidR="00975923" w:rsidRDefault="003B79DD" w:rsidP="00861E0C">
      <w:pPr>
        <w:pStyle w:val="Bibliography"/>
      </w:pPr>
      <w:proofErr w:type="spellStart"/>
      <w:r>
        <w:t>Anderies</w:t>
      </w:r>
      <w:proofErr w:type="spellEnd"/>
      <w:r>
        <w:t xml:space="preserve">, J., Janssen, M., &amp; </w:t>
      </w:r>
      <w:proofErr w:type="spellStart"/>
      <w:r>
        <w:t>Ostrom</w:t>
      </w:r>
      <w:proofErr w:type="spellEnd"/>
      <w:r>
        <w:t xml:space="preserve">, E. (2004). A framework to analyze the robustness of social-ecological systems from an institutional perspective. </w:t>
      </w:r>
      <w:r>
        <w:rPr>
          <w:i/>
        </w:rPr>
        <w:t>Ecology and Society</w:t>
      </w:r>
      <w:r>
        <w:t xml:space="preserve">, </w:t>
      </w:r>
      <w:r>
        <w:rPr>
          <w:i/>
        </w:rPr>
        <w:t>9</w:t>
      </w:r>
      <w:r>
        <w:t>, 18.</w:t>
      </w:r>
    </w:p>
    <w:p w14:paraId="48B7D056" w14:textId="77777777" w:rsidR="00975923" w:rsidRDefault="003B79DD" w:rsidP="00861E0C">
      <w:pPr>
        <w:pStyle w:val="Bibliography"/>
      </w:pPr>
      <w:r>
        <w:t xml:space="preserve">Anders, D. (1966). Action research. In S. </w:t>
      </w:r>
      <w:proofErr w:type="spellStart"/>
      <w:r>
        <w:t>kemmis</w:t>
      </w:r>
      <w:proofErr w:type="spellEnd"/>
      <w:r>
        <w:t xml:space="preserve"> &amp; R. McTaggart (Eds.), </w:t>
      </w:r>
      <w:r>
        <w:rPr>
          <w:i/>
        </w:rPr>
        <w:t>The action research reader</w:t>
      </w:r>
      <w:r>
        <w:t xml:space="preserve"> (Third Edition, pp. 317–321). Victoria: Deakin University.</w:t>
      </w:r>
    </w:p>
    <w:p w14:paraId="4EC05240" w14:textId="77777777" w:rsidR="00975923" w:rsidRDefault="003B79DD" w:rsidP="00861E0C">
      <w:pPr>
        <w:pStyle w:val="Bibliography"/>
      </w:pPr>
      <w:proofErr w:type="spellStart"/>
      <w:r>
        <w:t>Baral</w:t>
      </w:r>
      <w:proofErr w:type="spellEnd"/>
      <w:r>
        <w:t xml:space="preserve">, S., </w:t>
      </w:r>
      <w:proofErr w:type="spellStart"/>
      <w:r>
        <w:t>Logie</w:t>
      </w:r>
      <w:proofErr w:type="spellEnd"/>
      <w:r>
        <w:t xml:space="preserve">, C., Grosso, A., </w:t>
      </w:r>
      <w:proofErr w:type="spellStart"/>
      <w:r>
        <w:t>Wirtz</w:t>
      </w:r>
      <w:proofErr w:type="spellEnd"/>
      <w:r>
        <w:t xml:space="preserve">, A., &amp; </w:t>
      </w:r>
      <w:proofErr w:type="spellStart"/>
      <w:r>
        <w:t>Beyrer</w:t>
      </w:r>
      <w:proofErr w:type="spellEnd"/>
      <w:r>
        <w:t xml:space="preserve">, C. (2013). Modified social ecological model: A tool to guide the assessment of the risks and risk contexts of HIV epidemics. </w:t>
      </w:r>
      <w:r>
        <w:rPr>
          <w:i/>
        </w:rPr>
        <w:t>BMC Public Health</w:t>
      </w:r>
      <w:r>
        <w:t xml:space="preserve">, </w:t>
      </w:r>
      <w:r>
        <w:rPr>
          <w:i/>
        </w:rPr>
        <w:t>13</w:t>
      </w:r>
      <w:r>
        <w:t>, 482.</w:t>
      </w:r>
    </w:p>
    <w:p w14:paraId="43204761" w14:textId="77777777" w:rsidR="00975923" w:rsidRDefault="003B79DD" w:rsidP="00861E0C">
      <w:pPr>
        <w:pStyle w:val="Bibliography"/>
      </w:pPr>
      <w:proofErr w:type="spellStart"/>
      <w:r>
        <w:t>Barner</w:t>
      </w:r>
      <w:proofErr w:type="spellEnd"/>
      <w:r>
        <w:t xml:space="preserve">, J. R., &amp; Carney, M. M. (2011). Interventions for intimate partner violence: A historical review. </w:t>
      </w:r>
      <w:r>
        <w:rPr>
          <w:i/>
        </w:rPr>
        <w:t>Journal of Family Violence</w:t>
      </w:r>
      <w:r>
        <w:t xml:space="preserve">, </w:t>
      </w:r>
      <w:r>
        <w:rPr>
          <w:i/>
        </w:rPr>
        <w:t>26</w:t>
      </w:r>
      <w:r>
        <w:t>, 235–244.</w:t>
      </w:r>
    </w:p>
    <w:p w14:paraId="485F1DD1" w14:textId="77777777" w:rsidR="00975923" w:rsidRDefault="003B79DD" w:rsidP="00861E0C">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0407C301" w14:textId="77777777" w:rsidR="00975923" w:rsidRDefault="003B79DD" w:rsidP="00861E0C">
      <w:pPr>
        <w:pStyle w:val="Bibliography"/>
      </w:pPr>
      <w:r>
        <w:t xml:space="preserve">Brydon-Miller, M., Greenwood, D., &amp; Maguire, P. (2003). Why action research? </w:t>
      </w:r>
      <w:r>
        <w:rPr>
          <w:i/>
        </w:rPr>
        <w:t>Action Research</w:t>
      </w:r>
      <w:r>
        <w:t xml:space="preserve">, </w:t>
      </w:r>
      <w:r>
        <w:rPr>
          <w:i/>
        </w:rPr>
        <w:t>1</w:t>
      </w:r>
      <w:r>
        <w:t>, 9–28.</w:t>
      </w:r>
    </w:p>
    <w:p w14:paraId="38D0BC4E" w14:textId="77777777" w:rsidR="00975923" w:rsidRDefault="003B79DD" w:rsidP="00861E0C">
      <w:pPr>
        <w:pStyle w:val="Bibliography"/>
      </w:pPr>
      <w:r>
        <w:t>Centers for Disease Control and Prevention (CDC), &amp; others. (2015). The Social-Ecological Model: A framework for prevention.</w:t>
      </w:r>
    </w:p>
    <w:p w14:paraId="3AD4C5FE" w14:textId="77777777" w:rsidR="00975923" w:rsidRDefault="003B79DD" w:rsidP="00861E0C">
      <w:pPr>
        <w:pStyle w:val="Bibliography"/>
      </w:pPr>
      <w:r>
        <w:t xml:space="preserve">Chandler, D., &amp; </w:t>
      </w:r>
      <w:proofErr w:type="spellStart"/>
      <w:r>
        <w:t>Torbert</w:t>
      </w:r>
      <w:proofErr w:type="spellEnd"/>
      <w:r>
        <w:t xml:space="preserve">, B. (2003). Transforming inquiry and action interweaving 27 flavors of action research. </w:t>
      </w:r>
      <w:r>
        <w:rPr>
          <w:i/>
        </w:rPr>
        <w:t>Action Research</w:t>
      </w:r>
      <w:r>
        <w:t xml:space="preserve">, </w:t>
      </w:r>
      <w:r>
        <w:rPr>
          <w:i/>
        </w:rPr>
        <w:t>1</w:t>
      </w:r>
      <w:r>
        <w:t>, 133–152.</w:t>
      </w:r>
    </w:p>
    <w:p w14:paraId="0FBC69F5" w14:textId="77777777" w:rsidR="00975923" w:rsidRDefault="003B79DD" w:rsidP="00861E0C">
      <w:pPr>
        <w:pStyle w:val="Bibliography"/>
      </w:pPr>
      <w:proofErr w:type="spellStart"/>
      <w:r>
        <w:t>Charmaz</w:t>
      </w:r>
      <w:proofErr w:type="spellEnd"/>
      <w:r>
        <w:t>, K. (2006). Thousand Oaks, CA: SAGE Publications, Inc.</w:t>
      </w:r>
    </w:p>
    <w:p w14:paraId="4A3996D3" w14:textId="77777777" w:rsidR="00975923" w:rsidRDefault="003B79DD" w:rsidP="00861E0C">
      <w:pPr>
        <w:pStyle w:val="Bibliography"/>
      </w:pPr>
      <w:r>
        <w:t xml:space="preserve">Cobb, S. (1993). Empowerment and mediation: A narrative perspective. </w:t>
      </w:r>
      <w:r>
        <w:rPr>
          <w:i/>
        </w:rPr>
        <w:t>Negotiation Journal</w:t>
      </w:r>
      <w:r>
        <w:t xml:space="preserve">, </w:t>
      </w:r>
      <w:r>
        <w:rPr>
          <w:i/>
        </w:rPr>
        <w:t>9</w:t>
      </w:r>
      <w:r>
        <w:t>, 245–259.</w:t>
      </w:r>
    </w:p>
    <w:p w14:paraId="1E5BE6AF" w14:textId="77777777" w:rsidR="00975923" w:rsidRDefault="003B79DD" w:rsidP="00861E0C">
      <w:pPr>
        <w:pStyle w:val="Bibliography"/>
      </w:pPr>
      <w:r>
        <w:t>Collins, P. H. (2002). Black feminist thought: Knowledge, consciousness, and the politics of empowerment. New York, NY, US: Routledge.</w:t>
      </w:r>
    </w:p>
    <w:p w14:paraId="46AD8CBC" w14:textId="77777777" w:rsidR="00975923" w:rsidRDefault="003B79DD" w:rsidP="00861E0C">
      <w:pPr>
        <w:pStyle w:val="Bibliography"/>
      </w:pPr>
      <w:r>
        <w:lastRenderedPageBreak/>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0AFCD4E1" w14:textId="77777777" w:rsidR="00975923" w:rsidRDefault="003B79DD" w:rsidP="00861E0C">
      <w:pPr>
        <w:pStyle w:val="Bibliography"/>
      </w:pPr>
      <w:r>
        <w:t>Creswell, J. W. (2013). Research design: Qualitative, quantitative, and mixed methods approaches. Thousand Oaks, CA: SAGE Publications, Inc.</w:t>
      </w:r>
    </w:p>
    <w:p w14:paraId="207F6148" w14:textId="77777777" w:rsidR="00975923" w:rsidRDefault="003B79DD" w:rsidP="00861E0C">
      <w:pPr>
        <w:pStyle w:val="Bibliography"/>
      </w:pPr>
      <w:r>
        <w:t xml:space="preserve">Dutton, D. G., &amp; </w:t>
      </w:r>
      <w:proofErr w:type="spellStart"/>
      <w:r>
        <w:t>Corvo</w:t>
      </w:r>
      <w:proofErr w:type="spellEnd"/>
      <w:r>
        <w:t xml:space="preserve">, K. (2007). The </w:t>
      </w:r>
      <w:proofErr w:type="spellStart"/>
      <w:r>
        <w:t>duluth</w:t>
      </w:r>
      <w:proofErr w:type="spellEnd"/>
      <w:r>
        <w:t xml:space="preserve"> model: A data-impervious paradigm and a failed strategy. </w:t>
      </w:r>
      <w:r>
        <w:rPr>
          <w:i/>
        </w:rPr>
        <w:t>Aggression and Violent Behavior</w:t>
      </w:r>
      <w:r>
        <w:t xml:space="preserve">, </w:t>
      </w:r>
      <w:r>
        <w:rPr>
          <w:i/>
        </w:rPr>
        <w:t>12</w:t>
      </w:r>
      <w:r>
        <w:t>, 658–667.</w:t>
      </w:r>
    </w:p>
    <w:p w14:paraId="51C3BAB5" w14:textId="77777777" w:rsidR="00975923" w:rsidRDefault="003B79DD" w:rsidP="00861E0C">
      <w:pPr>
        <w:pStyle w:val="Bibliography"/>
      </w:pPr>
      <w:r>
        <w:t xml:space="preserve">Fine, M., Torre, M. E., </w:t>
      </w:r>
      <w:proofErr w:type="spellStart"/>
      <w:r>
        <w:t>Boudin</w:t>
      </w:r>
      <w:proofErr w:type="spellEnd"/>
      <w:r>
        <w:t xml:space="preserve">, K., Bowen, I., Clark, J., </w:t>
      </w:r>
      <w:proofErr w:type="spellStart"/>
      <w:r>
        <w:t>Hylton</w:t>
      </w:r>
      <w:proofErr w:type="spellEnd"/>
      <w:r>
        <w:t xml:space="preserve">, D., … Rosemarie, A. (2004). Participatory action research: From within and beyond prison bars. </w:t>
      </w:r>
      <w:r>
        <w:rPr>
          <w:i/>
        </w:rPr>
        <w:t>Working Method: Research and Social Justice</w:t>
      </w:r>
      <w:r>
        <w:t>, 95–119.</w:t>
      </w:r>
    </w:p>
    <w:p w14:paraId="5CDE8A65" w14:textId="77777777" w:rsidR="00975923" w:rsidRDefault="003B79DD" w:rsidP="00861E0C">
      <w:pPr>
        <w:pStyle w:val="Bibliography"/>
      </w:pPr>
      <w:r>
        <w:t>Friedman-</w:t>
      </w:r>
      <w:proofErr w:type="spellStart"/>
      <w:r>
        <w:t>Nimz</w:t>
      </w:r>
      <w:proofErr w:type="spellEnd"/>
      <w:r>
        <w:t xml:space="preserve">, R., Altman, J., Cain, S., </w:t>
      </w:r>
      <w:proofErr w:type="spellStart"/>
      <w:r>
        <w:t>Korn</w:t>
      </w:r>
      <w:proofErr w:type="spellEnd"/>
      <w:r>
        <w:t xml:space="preserve">, S., </w:t>
      </w:r>
      <w:proofErr w:type="spellStart"/>
      <w:r>
        <w:t>Karger</w:t>
      </w:r>
      <w:proofErr w:type="spellEnd"/>
      <w:r>
        <w:t xml:space="preserve">, M. J., </w:t>
      </w:r>
      <w:proofErr w:type="spellStart"/>
      <w:r>
        <w:t>Witsch</w:t>
      </w:r>
      <w:proofErr w:type="spellEnd"/>
      <w:r>
        <w:t xml:space="preserve">, M., … Weiss, M. (2006). Blending support and social action: The power of a gay-straight alliance and </w:t>
      </w:r>
      <w:proofErr w:type="spellStart"/>
      <w:r>
        <w:t>PrideWorks</w:t>
      </w:r>
      <w:proofErr w:type="spellEnd"/>
      <w:r>
        <w:t xml:space="preserve"> conference. </w:t>
      </w:r>
      <w:proofErr w:type="spellStart"/>
      <w:r>
        <w:rPr>
          <w:i/>
        </w:rPr>
        <w:t>Prufrock</w:t>
      </w:r>
      <w:proofErr w:type="spellEnd"/>
      <w:r>
        <w:rPr>
          <w:i/>
        </w:rPr>
        <w:t xml:space="preserve"> Journal</w:t>
      </w:r>
      <w:r>
        <w:t xml:space="preserve">, </w:t>
      </w:r>
      <w:r>
        <w:rPr>
          <w:i/>
        </w:rPr>
        <w:t>17</w:t>
      </w:r>
      <w:r>
        <w:t>, 258–264.</w:t>
      </w:r>
    </w:p>
    <w:p w14:paraId="607019F5" w14:textId="77777777" w:rsidR="00975923" w:rsidRDefault="003B79DD" w:rsidP="00861E0C">
      <w:pPr>
        <w:pStyle w:val="Bibliography"/>
      </w:pPr>
      <w:proofErr w:type="spellStart"/>
      <w:r>
        <w:t>Gondolf</w:t>
      </w:r>
      <w:proofErr w:type="spellEnd"/>
      <w:r>
        <w:t xml:space="preserve">, E. W. (2007). Theoretical and research support for the </w:t>
      </w:r>
      <w:proofErr w:type="spellStart"/>
      <w:r>
        <w:t>duluth</w:t>
      </w:r>
      <w:proofErr w:type="spellEnd"/>
      <w:r>
        <w:t xml:space="preserve"> model: A reply to </w:t>
      </w:r>
      <w:proofErr w:type="spellStart"/>
      <w:r>
        <w:t>dutton</w:t>
      </w:r>
      <w:proofErr w:type="spellEnd"/>
      <w:r>
        <w:t xml:space="preserve"> and </w:t>
      </w:r>
      <w:proofErr w:type="spellStart"/>
      <w:r>
        <w:t>corvo</w:t>
      </w:r>
      <w:proofErr w:type="spellEnd"/>
      <w:r>
        <w:t xml:space="preserve">. </w:t>
      </w:r>
      <w:r>
        <w:rPr>
          <w:i/>
        </w:rPr>
        <w:t>Aggression and Violent Behavior</w:t>
      </w:r>
      <w:r>
        <w:t xml:space="preserve">, </w:t>
      </w:r>
      <w:r>
        <w:rPr>
          <w:i/>
        </w:rPr>
        <w:t>12</w:t>
      </w:r>
      <w:r>
        <w:t>, 644–657.</w:t>
      </w:r>
    </w:p>
    <w:p w14:paraId="47A0C0F8" w14:textId="77777777" w:rsidR="00975923" w:rsidRDefault="003B79DD" w:rsidP="00861E0C">
      <w:pPr>
        <w:pStyle w:val="Bibliography"/>
      </w:pPr>
      <w:r>
        <w:t xml:space="preserve">Greene, J., </w:t>
      </w:r>
      <w:proofErr w:type="spellStart"/>
      <w:r>
        <w:t>Caracelli</w:t>
      </w:r>
      <w:proofErr w:type="spellEnd"/>
      <w:r>
        <w:t xml:space="preserve">, V., &amp; Graham, W. F. (1989). Toward a conceptual framework for mixed-method evaluation designs. </w:t>
      </w:r>
      <w:r>
        <w:rPr>
          <w:i/>
        </w:rPr>
        <w:t>Educational Evaluation and Policy Analysis</w:t>
      </w:r>
      <w:r>
        <w:t xml:space="preserve">, </w:t>
      </w:r>
      <w:r>
        <w:rPr>
          <w:i/>
        </w:rPr>
        <w:t>11</w:t>
      </w:r>
      <w:r>
        <w:t>, 255–274.</w:t>
      </w:r>
    </w:p>
    <w:p w14:paraId="7D17B252" w14:textId="77777777" w:rsidR="00975923" w:rsidRDefault="003B79DD" w:rsidP="00861E0C">
      <w:pPr>
        <w:pStyle w:val="Bibliography"/>
      </w:pPr>
      <w:r>
        <w:t xml:space="preserve">Heckert, A., &amp; </w:t>
      </w:r>
      <w:proofErr w:type="spellStart"/>
      <w:r>
        <w:t>Gondolf</w:t>
      </w:r>
      <w:proofErr w:type="spellEnd"/>
      <w:r>
        <w:t xml:space="preserve">, E. W. (2004). Battered women’s perceptions of risk versus risk factors and instruments in predicting repeat </w:t>
      </w:r>
      <w:proofErr w:type="spellStart"/>
      <w:r>
        <w:t>reassault</w:t>
      </w:r>
      <w:proofErr w:type="spellEnd"/>
      <w:r>
        <w:t xml:space="preserve">. </w:t>
      </w:r>
      <w:r>
        <w:rPr>
          <w:i/>
        </w:rPr>
        <w:t>Journal of Interpersonal Violence</w:t>
      </w:r>
      <w:r>
        <w:t xml:space="preserve">, </w:t>
      </w:r>
      <w:r>
        <w:rPr>
          <w:i/>
        </w:rPr>
        <w:t>19</w:t>
      </w:r>
      <w:r>
        <w:t>, 778–800.</w:t>
      </w:r>
    </w:p>
    <w:p w14:paraId="1120F7E4" w14:textId="77777777" w:rsidR="00975923" w:rsidRDefault="003B79DD" w:rsidP="00861E0C">
      <w:pPr>
        <w:pStyle w:val="Bibliography"/>
      </w:pPr>
      <w:r>
        <w:t xml:space="preserve">Johnson, B., </w:t>
      </w:r>
      <w:proofErr w:type="spellStart"/>
      <w:r>
        <w:t>Onwuegbuzie</w:t>
      </w:r>
      <w:proofErr w:type="spellEnd"/>
      <w:r>
        <w:t xml:space="preserve">, A., &amp; Turner, L. A. (2007). Toward a definition of mixed methods research. </w:t>
      </w:r>
      <w:r>
        <w:rPr>
          <w:i/>
        </w:rPr>
        <w:t>Journal of Mixed Methods Research</w:t>
      </w:r>
      <w:r>
        <w:t xml:space="preserve">, </w:t>
      </w:r>
      <w:r>
        <w:rPr>
          <w:i/>
        </w:rPr>
        <w:t>1</w:t>
      </w:r>
      <w:r>
        <w:t>, 112–133.</w:t>
      </w:r>
    </w:p>
    <w:p w14:paraId="38D2A24C" w14:textId="77777777" w:rsidR="00975923" w:rsidRDefault="003B79DD" w:rsidP="00861E0C">
      <w:pPr>
        <w:pStyle w:val="Bibliography"/>
      </w:pPr>
      <w:r>
        <w:lastRenderedPageBreak/>
        <w:t xml:space="preserve">Kelly, J., </w:t>
      </w:r>
      <w:proofErr w:type="spellStart"/>
      <w:r>
        <w:t>Azelton</w:t>
      </w:r>
      <w:proofErr w:type="spellEnd"/>
      <w:r>
        <w:t xml:space="preserve">, S., Lardon, C., Mock, L., </w:t>
      </w:r>
      <w:proofErr w:type="spellStart"/>
      <w:r>
        <w:t>Tandon</w:t>
      </w:r>
      <w:proofErr w:type="spellEnd"/>
      <w:r>
        <w:t xml:space="preserve">, D., &amp; Thomas, M. (2004). On community leadership: Stories about collaboration in action research. </w:t>
      </w:r>
      <w:r>
        <w:rPr>
          <w:i/>
        </w:rPr>
        <w:t>American Journal of Community Psychology</w:t>
      </w:r>
      <w:r>
        <w:t xml:space="preserve">, </w:t>
      </w:r>
      <w:r>
        <w:rPr>
          <w:i/>
        </w:rPr>
        <w:t>33</w:t>
      </w:r>
      <w:r>
        <w:t>, 205–216.</w:t>
      </w:r>
    </w:p>
    <w:p w14:paraId="03A9077E" w14:textId="77777777" w:rsidR="00975923" w:rsidRDefault="003B79DD" w:rsidP="00861E0C">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06912400" w14:textId="77777777" w:rsidR="00975923" w:rsidRDefault="003B79DD" w:rsidP="00861E0C">
      <w:pPr>
        <w:pStyle w:val="Bibliography"/>
      </w:pPr>
      <w:proofErr w:type="spellStart"/>
      <w:r>
        <w:t>Kloos</w:t>
      </w:r>
      <w:proofErr w:type="spellEnd"/>
      <w:r>
        <w:t xml:space="preserve">, B., &amp; Shah, S.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091EC276" w14:textId="77777777" w:rsidR="00975923" w:rsidRDefault="003B79DD" w:rsidP="00861E0C">
      <w:pPr>
        <w:pStyle w:val="Bibliography"/>
      </w:pPr>
      <w:proofErr w:type="spellStart"/>
      <w:r>
        <w:t>Mertens</w:t>
      </w:r>
      <w:proofErr w:type="spellEnd"/>
      <w:r>
        <w:t>, D., &amp; Wilson, A. T. (2012). Program evaluation theory and practice: A comprehensive guide. Guilford Press.</w:t>
      </w:r>
    </w:p>
    <w:p w14:paraId="7C16CDA7" w14:textId="77777777" w:rsidR="00975923" w:rsidRDefault="003B79DD" w:rsidP="00861E0C">
      <w:pPr>
        <w:pStyle w:val="Bibliography"/>
      </w:pPr>
      <w:r>
        <w:t xml:space="preserve">Meyer, I. H. (1995). Minority stress and mental health in gay men. </w:t>
      </w:r>
      <w:r>
        <w:rPr>
          <w:i/>
        </w:rPr>
        <w:t>Journal of Health and Social Behavior</w:t>
      </w:r>
      <w:r>
        <w:t>, 38–56.</w:t>
      </w:r>
    </w:p>
    <w:p w14:paraId="11DC86FE" w14:textId="77777777" w:rsidR="00975923" w:rsidRDefault="003B79DD" w:rsidP="00861E0C">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5433738C" w14:textId="77777777" w:rsidR="00975923" w:rsidRDefault="003B79DD" w:rsidP="00861E0C">
      <w:pPr>
        <w:pStyle w:val="Bibliography"/>
      </w:pPr>
      <w:r>
        <w:t xml:space="preserve">Meyer, I. H. (2010). The right comparisons in testing the minority stress hypothesis: Comment on </w:t>
      </w:r>
      <w:proofErr w:type="spellStart"/>
      <w:r>
        <w:t>savin-williams</w:t>
      </w:r>
      <w:proofErr w:type="spellEnd"/>
      <w:r>
        <w:t xml:space="preserve">, </w:t>
      </w:r>
      <w:proofErr w:type="spellStart"/>
      <w:r>
        <w:t>cohen</w:t>
      </w:r>
      <w:proofErr w:type="spellEnd"/>
      <w:r>
        <w:t xml:space="preserve">, </w:t>
      </w:r>
      <w:proofErr w:type="spellStart"/>
      <w:r>
        <w:t>joyner</w:t>
      </w:r>
      <w:proofErr w:type="spellEnd"/>
      <w:r>
        <w:t xml:space="preserve">, and </w:t>
      </w:r>
      <w:proofErr w:type="spellStart"/>
      <w:r>
        <w:t>rieger</w:t>
      </w:r>
      <w:proofErr w:type="spellEnd"/>
      <w:r>
        <w:t xml:space="preserve"> (2010). </w:t>
      </w:r>
      <w:r>
        <w:rPr>
          <w:i/>
        </w:rPr>
        <w:t>Archives of Sexual Behavior</w:t>
      </w:r>
      <w:r>
        <w:t xml:space="preserve">, </w:t>
      </w:r>
      <w:r>
        <w:rPr>
          <w:i/>
        </w:rPr>
        <w:t>39</w:t>
      </w:r>
      <w:r>
        <w:t>, 1217–1219.</w:t>
      </w:r>
    </w:p>
    <w:p w14:paraId="54E4A151" w14:textId="77777777" w:rsidR="00975923" w:rsidRDefault="003B79DD" w:rsidP="00861E0C">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620D89FF" w14:textId="77777777" w:rsidR="00975923" w:rsidRDefault="003B79DD" w:rsidP="00861E0C">
      <w:pPr>
        <w:pStyle w:val="Bibliography"/>
      </w:pPr>
      <w:r>
        <w:t xml:space="preserve">Morgan, D. (2014). </w:t>
      </w:r>
      <w:r>
        <w:rPr>
          <w:i/>
        </w:rPr>
        <w:t>Integrating qualitative and quantitative methods: A pragmatic approach</w:t>
      </w:r>
      <w:r>
        <w:t xml:space="preserve"> (Vol. 16). Thousand Oaks, CA: SAGE Publications, Inc.</w:t>
      </w:r>
    </w:p>
    <w:p w14:paraId="3C73F938" w14:textId="77777777" w:rsidR="00975923" w:rsidRDefault="003B79DD" w:rsidP="00861E0C">
      <w:pPr>
        <w:pStyle w:val="Bibliography"/>
      </w:pPr>
      <w:proofErr w:type="spellStart"/>
      <w:r>
        <w:t>Noffke</w:t>
      </w:r>
      <w:proofErr w:type="spellEnd"/>
      <w:r>
        <w:t xml:space="preserve">, S. E. (1997). Professional, personal, and political dimensions of action research. </w:t>
      </w:r>
      <w:r>
        <w:rPr>
          <w:i/>
        </w:rPr>
        <w:t>Review of Research in Education</w:t>
      </w:r>
      <w:r>
        <w:t>, 305–343.</w:t>
      </w:r>
    </w:p>
    <w:p w14:paraId="482C9D4E" w14:textId="77777777" w:rsidR="00975923" w:rsidRDefault="003B79DD" w:rsidP="00861E0C">
      <w:pPr>
        <w:pStyle w:val="Bibliography"/>
      </w:pPr>
      <w:r>
        <w:lastRenderedPageBreak/>
        <w:t xml:space="preserve">Owen, J., &amp; Rogers, P. (1999). </w:t>
      </w:r>
      <w:r>
        <w:rPr>
          <w:i/>
        </w:rPr>
        <w:t>Program evaluation: Forms and approaches</w:t>
      </w:r>
      <w:r>
        <w:t>. Thousand Oaks, CA: SAGE Publications, Inc.</w:t>
      </w:r>
    </w:p>
    <w:p w14:paraId="729B8982" w14:textId="77777777" w:rsidR="00975923" w:rsidRDefault="003B79DD" w:rsidP="00861E0C">
      <w:pPr>
        <w:pStyle w:val="Bibliography"/>
      </w:pPr>
      <w:proofErr w:type="spellStart"/>
      <w:r>
        <w:t>Prilleltensky</w:t>
      </w:r>
      <w:proofErr w:type="spellEnd"/>
      <w:r>
        <w:t xml:space="preserve">, I. (1997). Values, assumptions, and practices: Assessing the moral implications of psychological discourse and action. </w:t>
      </w:r>
      <w:r>
        <w:rPr>
          <w:i/>
        </w:rPr>
        <w:t>American Psychologist</w:t>
      </w:r>
      <w:r>
        <w:t xml:space="preserve">, </w:t>
      </w:r>
      <w:r>
        <w:rPr>
          <w:i/>
        </w:rPr>
        <w:t>52</w:t>
      </w:r>
      <w:r>
        <w:t>, 517.</w:t>
      </w:r>
    </w:p>
    <w:p w14:paraId="53F727B4" w14:textId="77777777" w:rsidR="00975923" w:rsidRDefault="003B79DD" w:rsidP="00861E0C">
      <w:pPr>
        <w:pStyle w:val="Bibliography"/>
      </w:pPr>
      <w:proofErr w:type="spellStart"/>
      <w:r>
        <w:t>Prilleltensky</w:t>
      </w:r>
      <w:proofErr w:type="spellEnd"/>
      <w:r>
        <w:t xml:space="preserve">, I. (2001). Value-based praxis in community psychology: Moving toward social justice and social action. </w:t>
      </w:r>
      <w:r>
        <w:rPr>
          <w:i/>
        </w:rPr>
        <w:t>American Journal of Community Psychology</w:t>
      </w:r>
      <w:r>
        <w:t xml:space="preserve">, </w:t>
      </w:r>
      <w:r>
        <w:rPr>
          <w:i/>
        </w:rPr>
        <w:t>29</w:t>
      </w:r>
      <w:r>
        <w:t>, 747–778.</w:t>
      </w:r>
    </w:p>
    <w:p w14:paraId="4BBAF863" w14:textId="77777777" w:rsidR="00975923" w:rsidRDefault="003B79DD" w:rsidP="00861E0C">
      <w:pPr>
        <w:pStyle w:val="Bibliography"/>
      </w:pPr>
      <w:proofErr w:type="spellStart"/>
      <w:r>
        <w:t>Riger</w:t>
      </w:r>
      <w:proofErr w:type="spellEnd"/>
      <w:r>
        <w:t xml:space="preserve">, S. (1993). What’s wrong with empowerment. </w:t>
      </w:r>
      <w:r>
        <w:rPr>
          <w:i/>
        </w:rPr>
        <w:t>American Journal of Community Psychology</w:t>
      </w:r>
      <w:r>
        <w:t xml:space="preserve">, </w:t>
      </w:r>
      <w:r>
        <w:rPr>
          <w:i/>
        </w:rPr>
        <w:t>21</w:t>
      </w:r>
      <w:r>
        <w:t>, 279–292.</w:t>
      </w:r>
    </w:p>
    <w:p w14:paraId="5ED7B931" w14:textId="77777777" w:rsidR="00975923" w:rsidRDefault="003B79DD" w:rsidP="00861E0C">
      <w:pPr>
        <w:pStyle w:val="Bibliography"/>
      </w:pPr>
      <w:r>
        <w:t xml:space="preserve">Royse, D., </w:t>
      </w:r>
      <w:proofErr w:type="spellStart"/>
      <w:r>
        <w:t>Thyer</w:t>
      </w:r>
      <w:proofErr w:type="spellEnd"/>
      <w:r>
        <w:t xml:space="preserve">, B., &amp; Padgett, D. (2009). </w:t>
      </w:r>
      <w:r>
        <w:rPr>
          <w:i/>
        </w:rPr>
        <w:t>Program evaluation: An introduction</w:t>
      </w:r>
      <w:r>
        <w:t>. Cengage Learning.</w:t>
      </w:r>
    </w:p>
    <w:p w14:paraId="14E874BB" w14:textId="77777777" w:rsidR="00975923" w:rsidRDefault="003B79DD" w:rsidP="00861E0C">
      <w:pPr>
        <w:pStyle w:val="Bibliography"/>
      </w:pPr>
      <w:r>
        <w:t xml:space="preserve">Seidman, E. (2012). An emerging action science of social settings. </w:t>
      </w:r>
      <w:r>
        <w:rPr>
          <w:i/>
        </w:rPr>
        <w:t>American Journal of Community Psychology</w:t>
      </w:r>
      <w:r>
        <w:t xml:space="preserve">, </w:t>
      </w:r>
      <w:r>
        <w:rPr>
          <w:i/>
        </w:rPr>
        <w:t>50</w:t>
      </w:r>
      <w:r>
        <w:t>, 1–16.</w:t>
      </w:r>
    </w:p>
    <w:p w14:paraId="34D2DAF0" w14:textId="77777777" w:rsidR="00975923" w:rsidRDefault="003B79DD" w:rsidP="00861E0C">
      <w:pPr>
        <w:pStyle w:val="Bibliography"/>
      </w:pPr>
      <w:r>
        <w:t xml:space="preserve">Speer, P., &amp; </w:t>
      </w:r>
      <w:proofErr w:type="spellStart"/>
      <w:r>
        <w:t>Hughey</w:t>
      </w:r>
      <w:proofErr w:type="spellEnd"/>
      <w:r>
        <w:t xml:space="preserve">, J. (1995). Community organizing: An ecological route to empowerment and power. </w:t>
      </w:r>
      <w:r>
        <w:rPr>
          <w:i/>
        </w:rPr>
        <w:t>American Journal of Community Psychology</w:t>
      </w:r>
      <w:r>
        <w:t xml:space="preserve">, </w:t>
      </w:r>
      <w:r>
        <w:rPr>
          <w:i/>
        </w:rPr>
        <w:t>23</w:t>
      </w:r>
      <w:r>
        <w:t>, 729–748.</w:t>
      </w:r>
    </w:p>
    <w:p w14:paraId="1825FB16" w14:textId="77777777" w:rsidR="00975923" w:rsidRDefault="003B79DD" w:rsidP="00861E0C">
      <w:pPr>
        <w:pStyle w:val="Bibliography"/>
      </w:pPr>
      <w:proofErr w:type="spellStart"/>
      <w:r>
        <w:t>Stokols</w:t>
      </w:r>
      <w:proofErr w:type="spellEnd"/>
      <w:r>
        <w:t xml:space="preserve">, D. (1996). Translating social ecological theory into guidelines for community health promotion. </w:t>
      </w:r>
      <w:r>
        <w:rPr>
          <w:i/>
        </w:rPr>
        <w:t>American Journal of Health Promotion</w:t>
      </w:r>
      <w:r>
        <w:t xml:space="preserve">, </w:t>
      </w:r>
      <w:r>
        <w:rPr>
          <w:i/>
        </w:rPr>
        <w:t>10</w:t>
      </w:r>
      <w:r>
        <w:t>, 282–298.</w:t>
      </w:r>
    </w:p>
    <w:p w14:paraId="041E42ED" w14:textId="77777777" w:rsidR="00975923" w:rsidRDefault="003B79DD" w:rsidP="00861E0C">
      <w:pPr>
        <w:pStyle w:val="Bibliography"/>
      </w:pPr>
      <w:r>
        <w:t xml:space="preserve">Strauss, A., &amp; Corbin, J. (1994). Grounded theory methodology. </w:t>
      </w:r>
      <w:r>
        <w:rPr>
          <w:i/>
        </w:rPr>
        <w:t>Handbook of Qualitative Research</w:t>
      </w:r>
      <w:r>
        <w:t>, 273–285.</w:t>
      </w:r>
    </w:p>
    <w:p w14:paraId="17FA3FF6" w14:textId="77777777" w:rsidR="00975923" w:rsidRDefault="003B79DD" w:rsidP="00861E0C">
      <w:pPr>
        <w:pStyle w:val="Bibliography"/>
      </w:pPr>
      <w:r>
        <w:t xml:space="preserve">Tharp, A. T., </w:t>
      </w:r>
      <w:proofErr w:type="spellStart"/>
      <w:r>
        <w:t>DeGue</w:t>
      </w:r>
      <w:proofErr w:type="spellEnd"/>
      <w:r>
        <w:t xml:space="preserve">, S., Valle, L. A., Brookmeyer, K., </w:t>
      </w:r>
      <w:proofErr w:type="spellStart"/>
      <w:r>
        <w:t>Massetti</w:t>
      </w:r>
      <w:proofErr w:type="spellEnd"/>
      <w:r>
        <w:t xml:space="preserve">, G., &amp; </w:t>
      </w:r>
      <w:proofErr w:type="spellStart"/>
      <w:r>
        <w:t>Matjasko</w:t>
      </w:r>
      <w:proofErr w:type="spellEnd"/>
      <w:r>
        <w:t xml:space="preserve">, J. L. (2013). A systematic qualitative review of risk and protective factors for sexual violence perpetration. </w:t>
      </w:r>
      <w:r>
        <w:rPr>
          <w:i/>
        </w:rPr>
        <w:t>Trauma, Violence, and Abuse</w:t>
      </w:r>
      <w:r>
        <w:t xml:space="preserve">, </w:t>
      </w:r>
      <w:r>
        <w:rPr>
          <w:i/>
        </w:rPr>
        <w:t>14</w:t>
      </w:r>
      <w:r>
        <w:t>, 133–167.</w:t>
      </w:r>
    </w:p>
    <w:p w14:paraId="76748D3E" w14:textId="77777777" w:rsidR="00975923" w:rsidRDefault="003B79DD" w:rsidP="00861E0C">
      <w:pPr>
        <w:pStyle w:val="Bibliography"/>
      </w:pPr>
      <w:proofErr w:type="spellStart"/>
      <w:r>
        <w:t>Visser</w:t>
      </w:r>
      <w:proofErr w:type="spellEnd"/>
      <w:r>
        <w:t xml:space="preserve">, M. (2007). The social ecological model as theoretical framework in community psychology. </w:t>
      </w:r>
      <w:r>
        <w:rPr>
          <w:i/>
        </w:rPr>
        <w:t>Community Psychology: Analysis, Context and Action</w:t>
      </w:r>
      <w:r>
        <w:t>, 102–116.</w:t>
      </w:r>
    </w:p>
    <w:p w14:paraId="705B6B4C" w14:textId="77777777" w:rsidR="00975923" w:rsidRDefault="003B79DD" w:rsidP="00861E0C">
      <w:pPr>
        <w:pStyle w:val="Bibliography"/>
      </w:pPr>
      <w:r>
        <w:lastRenderedPageBreak/>
        <w:t xml:space="preserve">Walker, B., Gunderson, L., </w:t>
      </w:r>
      <w:proofErr w:type="spellStart"/>
      <w:r>
        <w:t>Kinzig</w:t>
      </w:r>
      <w:proofErr w:type="spellEnd"/>
      <w:r>
        <w:t xml:space="preserve">, A., </w:t>
      </w:r>
      <w:proofErr w:type="spellStart"/>
      <w:r>
        <w:t>Folke</w:t>
      </w:r>
      <w:proofErr w:type="spellEnd"/>
      <w:r>
        <w:t xml:space="preserve">, C., Carpenter, S., &amp; Schultz, L. (2006). A handful of heuristics and some propositions for understanding resilience in social-ecological systems. </w:t>
      </w:r>
      <w:r>
        <w:rPr>
          <w:i/>
        </w:rPr>
        <w:t>Ecology and Society</w:t>
      </w:r>
      <w:r>
        <w:t xml:space="preserve">, </w:t>
      </w:r>
      <w:r>
        <w:rPr>
          <w:i/>
        </w:rPr>
        <w:t>11</w:t>
      </w:r>
      <w:r>
        <w:t>, 13.</w:t>
      </w:r>
    </w:p>
    <w:p w14:paraId="7E303279" w14:textId="77777777" w:rsidR="00975923" w:rsidRDefault="003B79DD" w:rsidP="00861E0C">
      <w:pPr>
        <w:pStyle w:val="Bibliography"/>
      </w:pPr>
      <w:r>
        <w:t xml:space="preserve">Walton-Moss, B., </w:t>
      </w:r>
      <w:proofErr w:type="spellStart"/>
      <w:r>
        <w:t>Manganello</w:t>
      </w:r>
      <w:proofErr w:type="spellEnd"/>
      <w:r>
        <w:t xml:space="preserve">, J., Frye, V., &amp; Campbell, J. C. (2005). Risk factors for intimate partner violence and associated injury among urban women. </w:t>
      </w:r>
      <w:r>
        <w:rPr>
          <w:i/>
        </w:rPr>
        <w:t>Journal of Community Health</w:t>
      </w:r>
      <w:r>
        <w:t xml:space="preserve">, </w:t>
      </w:r>
      <w:r>
        <w:rPr>
          <w:i/>
        </w:rPr>
        <w:t>30</w:t>
      </w:r>
      <w:r>
        <w:t>, 377–389.</w:t>
      </w:r>
    </w:p>
    <w:p w14:paraId="1A0D5381" w14:textId="77777777" w:rsidR="00975923" w:rsidRDefault="003B79DD" w:rsidP="00861E0C">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sectPr w:rsidR="00975923" w:rsidSect="001A74BB">
      <w:headerReference w:type="default" r:id="rId10"/>
      <w:pgSz w:w="12240" w:h="15840"/>
      <w:pgMar w:top="1440" w:right="1440" w:bottom="1440" w:left="1440" w:header="576" w:footer="0" w:gutter="0"/>
      <w:pgNumType w:start="0"/>
      <w:cols w:space="720"/>
      <w:formProt w:val="0"/>
      <w:titlePg/>
      <w:docGrid w:linePitch="326"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ric Mankowski" w:date="2016-12-07T11:52:00Z" w:initials="EM">
    <w:p w14:paraId="4C015C2C" w14:textId="3E8C9037" w:rsidR="002D75B6" w:rsidRDefault="002D75B6">
      <w:pPr>
        <w:pStyle w:val="CommentText"/>
      </w:pPr>
      <w:r>
        <w:rPr>
          <w:rStyle w:val="CommentReference"/>
        </w:rPr>
        <w:annotationRef/>
      </w:r>
      <w:r>
        <w:t>Add signature page.  I have an example.</w:t>
      </w:r>
    </w:p>
  </w:comment>
  <w:comment w:id="3" w:author="Riley Smith" w:date="2016-12-07T17:08:00Z" w:initials="RS">
    <w:p w14:paraId="43E771A5" w14:textId="6E3715BC" w:rsidR="0004546A" w:rsidRDefault="0004546A">
      <w:pPr>
        <w:pStyle w:val="CommentText"/>
      </w:pPr>
      <w:r>
        <w:rPr>
          <w:rStyle w:val="CommentReference"/>
        </w:rPr>
        <w:annotationRef/>
      </w:r>
      <w:r w:rsidRPr="0004546A">
        <w:rPr>
          <w:rFonts w:ascii="MS Mincho" w:eastAsia="MS Mincho" w:hAnsi="MS Mincho" w:cs="MS Mincho"/>
        </w:rPr>
        <w:t>✓</w:t>
      </w:r>
    </w:p>
  </w:comment>
  <w:comment w:id="7" w:author="Eric Mankowski" w:date="2016-12-07T09:27:00Z" w:initials="EM">
    <w:p w14:paraId="3F2A8CC8" w14:textId="67BEE959" w:rsidR="001A74BB" w:rsidRDefault="001A74BB">
      <w:pPr>
        <w:pStyle w:val="CommentText"/>
      </w:pPr>
      <w:r>
        <w:rPr>
          <w:rStyle w:val="CommentReference"/>
        </w:rPr>
        <w:annotationRef/>
      </w:r>
      <w:r>
        <w:t>Please include the term when each course was taken.</w:t>
      </w:r>
    </w:p>
  </w:comment>
  <w:comment w:id="8" w:author="Riley Smith" w:date="2016-12-07T18:57:00Z" w:initials="RS">
    <w:p w14:paraId="780D3CCC" w14:textId="5F72E8F7" w:rsidR="004977FC" w:rsidRDefault="004977FC">
      <w:pPr>
        <w:pStyle w:val="CommentText"/>
      </w:pPr>
      <w:r>
        <w:rPr>
          <w:rStyle w:val="CommentReference"/>
        </w:rPr>
        <w:annotationRef/>
      </w:r>
      <w:r w:rsidRPr="004977FC">
        <w:rPr>
          <w:rFonts w:ascii="MS Mincho" w:eastAsia="MS Mincho" w:hAnsi="MS Mincho" w:cs="MS Mincho"/>
        </w:rPr>
        <w:t>✓</w:t>
      </w:r>
    </w:p>
  </w:comment>
  <w:comment w:id="11" w:author="Eric Mankowski" w:date="2016-12-07T09:27:00Z" w:initials="EM">
    <w:p w14:paraId="5C0A90C5" w14:textId="413C3E30" w:rsidR="001A74BB" w:rsidRDefault="001A74BB">
      <w:pPr>
        <w:pStyle w:val="CommentText"/>
      </w:pPr>
      <w:r>
        <w:rPr>
          <w:rStyle w:val="CommentReference"/>
        </w:rPr>
        <w:annotationRef/>
      </w:r>
      <w:r>
        <w:t>Major options are either Community or Applied Social Psychology</w:t>
      </w:r>
    </w:p>
  </w:comment>
  <w:comment w:id="12" w:author="Riley Smith" w:date="2016-12-07T17:09:00Z" w:initials="RS">
    <w:p w14:paraId="5249BBF7" w14:textId="648B0821" w:rsidR="0004546A" w:rsidRDefault="0004546A">
      <w:pPr>
        <w:pStyle w:val="CommentText"/>
      </w:pPr>
      <w:r>
        <w:rPr>
          <w:rStyle w:val="CommentReference"/>
        </w:rPr>
        <w:annotationRef/>
      </w:r>
      <w:r w:rsidRPr="0004546A">
        <w:rPr>
          <w:rFonts w:ascii="MS Mincho" w:eastAsia="MS Mincho" w:hAnsi="MS Mincho" w:cs="MS Mincho"/>
        </w:rPr>
        <w:t>✓</w:t>
      </w:r>
    </w:p>
  </w:comment>
  <w:comment w:id="128" w:author="Eric Mankowski" w:date="2016-12-07T09:29:00Z" w:initials="EM">
    <w:p w14:paraId="6181C8C1" w14:textId="467FE06A" w:rsidR="001A74BB" w:rsidRDefault="001A74BB">
      <w:pPr>
        <w:pStyle w:val="CommentText"/>
      </w:pPr>
      <w:r>
        <w:rPr>
          <w:rStyle w:val="CommentReference"/>
        </w:rPr>
        <w:annotationRef/>
      </w:r>
      <w:r>
        <w:t>Nice connection to make.</w:t>
      </w:r>
    </w:p>
  </w:comment>
  <w:comment w:id="129" w:author="Eric Mankowski" w:date="2016-12-07T09:29:00Z" w:initials="EM">
    <w:p w14:paraId="32D10EB6" w14:textId="1B493BA8" w:rsidR="001A74BB" w:rsidRDefault="001A74BB">
      <w:pPr>
        <w:pStyle w:val="CommentText"/>
      </w:pPr>
      <w:r>
        <w:rPr>
          <w:rStyle w:val="CommentReference"/>
        </w:rPr>
        <w:annotationRef/>
      </w:r>
      <w:r>
        <w:t>What is the phenomenon or your research review?</w:t>
      </w:r>
    </w:p>
  </w:comment>
  <w:comment w:id="136" w:author="Eric Mankowski" w:date="2016-12-07T09:30:00Z" w:initials="EM">
    <w:p w14:paraId="2EC380D4" w14:textId="235E5132" w:rsidR="001A74BB" w:rsidRDefault="001A74BB">
      <w:pPr>
        <w:pStyle w:val="CommentText"/>
      </w:pPr>
      <w:r>
        <w:rPr>
          <w:rStyle w:val="CommentReference"/>
        </w:rPr>
        <w:annotationRef/>
      </w:r>
      <w:r>
        <w:t xml:space="preserve">Great, this answers my question above.  </w:t>
      </w:r>
    </w:p>
  </w:comment>
  <w:comment w:id="137" w:author="Riley Smith" w:date="2016-12-07T18:41:00Z" w:initials="RS">
    <w:p w14:paraId="3983ADAF" w14:textId="200E28CE" w:rsidR="00B009D8" w:rsidRDefault="004977FC">
      <w:pPr>
        <w:pStyle w:val="CommentText"/>
      </w:pPr>
      <w:r w:rsidRPr="004977FC">
        <w:rPr>
          <w:rFonts w:ascii="MS Mincho" w:eastAsia="MS Mincho" w:hAnsi="MS Mincho" w:cs="MS Mincho"/>
        </w:rPr>
        <w:t>✓</w:t>
      </w:r>
      <w:r w:rsidR="00B009D8">
        <w:rPr>
          <w:rStyle w:val="CommentReference"/>
        </w:rPr>
        <w:annotationRef/>
      </w:r>
      <w:r w:rsidR="00B009D8">
        <w:t>Which is now below</w:t>
      </w:r>
    </w:p>
  </w:comment>
  <w:comment w:id="146" w:author="Eric Mankowski" w:date="2016-12-07T09:29:00Z" w:initials="EM">
    <w:p w14:paraId="6E734338" w14:textId="77777777" w:rsidR="00B009D8" w:rsidRDefault="00B009D8" w:rsidP="00B009D8">
      <w:pPr>
        <w:pStyle w:val="CommentText"/>
      </w:pPr>
      <w:r>
        <w:rPr>
          <w:rStyle w:val="CommentReference"/>
        </w:rPr>
        <w:annotationRef/>
      </w:r>
      <w:r>
        <w:t>Nice connection to make.</w:t>
      </w:r>
    </w:p>
  </w:comment>
  <w:comment w:id="147" w:author="Riley Smith" w:date="2016-12-07T18:42:00Z" w:initials="RS">
    <w:p w14:paraId="762EEB3C" w14:textId="2A7561C8" w:rsidR="00B009D8" w:rsidRDefault="00B009D8">
      <w:pPr>
        <w:pStyle w:val="CommentText"/>
      </w:pPr>
      <w:r>
        <w:rPr>
          <w:rStyle w:val="CommentReference"/>
        </w:rPr>
        <w:annotationRef/>
      </w:r>
      <w:r>
        <w:sym w:font="Wingdings" w:char="F04A"/>
      </w:r>
    </w:p>
  </w:comment>
  <w:comment w:id="150" w:author="Eric Mankowski" w:date="2016-12-07T09:29:00Z" w:initials="EM">
    <w:p w14:paraId="56E6BF71" w14:textId="77777777" w:rsidR="00B009D8" w:rsidRDefault="00B009D8" w:rsidP="00B009D8">
      <w:pPr>
        <w:pStyle w:val="CommentText"/>
      </w:pPr>
      <w:r>
        <w:rPr>
          <w:rStyle w:val="CommentReference"/>
        </w:rPr>
        <w:annotationRef/>
      </w:r>
      <w:r>
        <w:t>What is the phenomenon or your research review?</w:t>
      </w:r>
    </w:p>
  </w:comment>
  <w:comment w:id="151" w:author="Riley Smith" w:date="2016-12-07T18:42:00Z" w:initials="RS">
    <w:p w14:paraId="604FEF0B" w14:textId="62EF9343" w:rsidR="00B009D8" w:rsidRDefault="004977FC">
      <w:pPr>
        <w:pStyle w:val="CommentText"/>
      </w:pPr>
      <w:r w:rsidRPr="004977FC">
        <w:rPr>
          <w:rFonts w:ascii="MS Mincho" w:eastAsia="MS Mincho" w:hAnsi="MS Mincho" w:cs="MS Mincho"/>
        </w:rPr>
        <w:t>✓</w:t>
      </w:r>
      <w:r w:rsidR="00B009D8">
        <w:rPr>
          <w:rStyle w:val="CommentReference"/>
        </w:rPr>
        <w:annotationRef/>
      </w:r>
      <w:r w:rsidR="00B009D8">
        <w:t>See above</w:t>
      </w:r>
    </w:p>
  </w:comment>
  <w:comment w:id="167" w:author="Eric Mankowski" w:date="2016-12-07T09:39:00Z" w:initials="EM">
    <w:p w14:paraId="0EF4E720" w14:textId="62E74245" w:rsidR="001A74BB" w:rsidRDefault="001A74BB">
      <w:pPr>
        <w:pStyle w:val="CommentText"/>
      </w:pPr>
      <w:r>
        <w:t xml:space="preserve">Add </w:t>
      </w:r>
      <w:r>
        <w:rPr>
          <w:rStyle w:val="CommentReference"/>
        </w:rPr>
        <w:annotationRef/>
      </w:r>
      <w:proofErr w:type="spellStart"/>
      <w:r>
        <w:t>PsychInfo</w:t>
      </w:r>
      <w:proofErr w:type="spellEnd"/>
      <w:r>
        <w:t>?  Tools for public health, SW, and sociology literature?</w:t>
      </w:r>
    </w:p>
  </w:comment>
  <w:comment w:id="172" w:author="Eric Mankowski" w:date="2016-12-07T09:38:00Z" w:initials="EM">
    <w:p w14:paraId="58DB2246" w14:textId="6DE7CC4A" w:rsidR="001A74BB" w:rsidRDefault="001A74BB">
      <w:pPr>
        <w:pStyle w:val="CommentText"/>
      </w:pPr>
      <w:r>
        <w:rPr>
          <w:rStyle w:val="CommentReference"/>
        </w:rPr>
        <w:annotationRef/>
      </w:r>
      <w:r>
        <w:t>Specify which ones.</w:t>
      </w:r>
    </w:p>
  </w:comment>
  <w:comment w:id="208" w:author="Eric Mankowski" w:date="2016-12-07T09:39:00Z" w:initials="EM">
    <w:p w14:paraId="653951D0" w14:textId="7327BAB3" w:rsidR="001A74BB" w:rsidRDefault="001A74BB">
      <w:pPr>
        <w:pStyle w:val="CommentText"/>
      </w:pPr>
      <w:r>
        <w:rPr>
          <w:rStyle w:val="CommentReference"/>
        </w:rPr>
        <w:annotationRef/>
      </w:r>
      <w:r>
        <w:t>In relation to the above questions about the scope of the review, this search indicates that the focus is restricted to SMW.</w:t>
      </w:r>
    </w:p>
  </w:comment>
  <w:comment w:id="209" w:author="Riley Smith" w:date="2016-12-07T18:56:00Z" w:initials="RS">
    <w:p w14:paraId="0DD48E2B" w14:textId="13F7EEF6" w:rsidR="004977FC" w:rsidRDefault="004977FC">
      <w:pPr>
        <w:pStyle w:val="CommentText"/>
      </w:pPr>
      <w:r>
        <w:rPr>
          <w:rStyle w:val="CommentReference"/>
        </w:rPr>
        <w:annotationRef/>
      </w:r>
      <w:r w:rsidRPr="004977FC">
        <w:rPr>
          <w:rFonts w:ascii="MS Mincho" w:eastAsia="MS Mincho" w:hAnsi="MS Mincho" w:cs="MS Mincho"/>
        </w:rPr>
        <w:t>✓</w:t>
      </w:r>
    </w:p>
  </w:comment>
  <w:comment w:id="230" w:author="Eric Mankowski" w:date="2016-12-07T09:32:00Z" w:initials="EM">
    <w:p w14:paraId="20D3D0FD" w14:textId="77777777" w:rsidR="009B7690" w:rsidRDefault="009B7690" w:rsidP="009B7690">
      <w:pPr>
        <w:pStyle w:val="CommentText"/>
      </w:pPr>
      <w:r>
        <w:rPr>
          <w:rStyle w:val="CommentReference"/>
        </w:rPr>
        <w:annotationRef/>
      </w:r>
      <w:r>
        <w:t>Will it focus exclusively on SMW or on marginalized populations in general? One question I have is whether there enough knowledge on SMW within community psychology specifically to review? The first sentence of this paragraph and the sentence that follows this one suggest that you will take this broader range approach.</w:t>
      </w:r>
    </w:p>
  </w:comment>
  <w:comment w:id="235" w:author="Eric Mankowski" w:date="2016-12-07T09:41:00Z" w:initials="EM">
    <w:p w14:paraId="5CE63CF6" w14:textId="48362FB8" w:rsidR="001A74BB" w:rsidRDefault="001A74BB">
      <w:pPr>
        <w:pStyle w:val="CommentText"/>
      </w:pPr>
      <w:r>
        <w:rPr>
          <w:rStyle w:val="CommentReference"/>
        </w:rPr>
        <w:annotationRef/>
      </w:r>
      <w:r>
        <w:t>Define if possible.</w:t>
      </w:r>
      <w:r w:rsidR="001B23DE">
        <w:t xml:space="preserve">  It would be helpful to talk some about your current knowledge of the marginalization of voices and perspectives in this area in the CP literature.</w:t>
      </w:r>
    </w:p>
  </w:comment>
  <w:comment w:id="259" w:author="Eric Mankowski" w:date="2016-12-07T09:43:00Z" w:initials="EM">
    <w:p w14:paraId="3F5274C5" w14:textId="12BC785A" w:rsidR="001B23DE" w:rsidRDefault="001B23DE">
      <w:pPr>
        <w:pStyle w:val="CommentText"/>
      </w:pPr>
      <w:r>
        <w:rPr>
          <w:rStyle w:val="CommentReference"/>
        </w:rPr>
        <w:annotationRef/>
      </w:r>
      <w:r>
        <w:t>I have heard you voice a couple of other dissertation ideas recently and am unsure if you are settled on or still intending to do this study for your dissertation.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15C2C" w15:done="0"/>
  <w15:commentEx w15:paraId="43E771A5" w15:paraIdParent="4C015C2C" w15:done="0"/>
  <w15:commentEx w15:paraId="3F2A8CC8" w15:done="0"/>
  <w15:commentEx w15:paraId="780D3CCC" w15:paraIdParent="3F2A8CC8" w15:done="0"/>
  <w15:commentEx w15:paraId="5C0A90C5" w15:done="0"/>
  <w15:commentEx w15:paraId="5249BBF7" w15:paraIdParent="5C0A90C5" w15:done="0"/>
  <w15:commentEx w15:paraId="6181C8C1" w15:done="0"/>
  <w15:commentEx w15:paraId="32D10EB6" w15:done="0"/>
  <w15:commentEx w15:paraId="2EC380D4" w15:done="0"/>
  <w15:commentEx w15:paraId="3983ADAF" w15:paraIdParent="2EC380D4" w15:done="0"/>
  <w15:commentEx w15:paraId="6E734338" w15:done="0"/>
  <w15:commentEx w15:paraId="762EEB3C" w15:paraIdParent="6E734338" w15:done="0"/>
  <w15:commentEx w15:paraId="56E6BF71" w15:done="0"/>
  <w15:commentEx w15:paraId="604FEF0B" w15:paraIdParent="56E6BF71" w15:done="0"/>
  <w15:commentEx w15:paraId="0EF4E720" w15:done="0"/>
  <w15:commentEx w15:paraId="58DB2246" w15:done="0"/>
  <w15:commentEx w15:paraId="653951D0" w15:done="0"/>
  <w15:commentEx w15:paraId="0DD48E2B" w15:paraIdParent="653951D0" w15:done="0"/>
  <w15:commentEx w15:paraId="20D3D0FD" w15:done="0"/>
  <w15:commentEx w15:paraId="5CE63CF6" w15:done="0"/>
  <w15:commentEx w15:paraId="3F5274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0E709" w14:textId="77777777" w:rsidR="001A74BB" w:rsidRDefault="001A74BB">
      <w:pPr>
        <w:spacing w:line="240" w:lineRule="auto"/>
      </w:pPr>
      <w:r>
        <w:separator/>
      </w:r>
    </w:p>
  </w:endnote>
  <w:endnote w:type="continuationSeparator" w:id="0">
    <w:p w14:paraId="77695696" w14:textId="77777777" w:rsidR="001A74BB" w:rsidRDefault="001A7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945F9" w14:textId="77777777" w:rsidR="001A74BB" w:rsidRDefault="001A74BB">
      <w:r>
        <w:separator/>
      </w:r>
    </w:p>
  </w:footnote>
  <w:footnote w:type="continuationSeparator" w:id="0">
    <w:p w14:paraId="1F37DE2A" w14:textId="77777777" w:rsidR="001A74BB" w:rsidRDefault="001A74BB">
      <w:r>
        <w:continuationSeparator/>
      </w:r>
    </w:p>
  </w:footnote>
  <w:footnote w:id="1">
    <w:p w14:paraId="12973D76" w14:textId="48931C48" w:rsidR="001A74BB" w:rsidRDefault="001A74BB">
      <w:pPr>
        <w:pStyle w:val="FootnoteText"/>
      </w:pPr>
      <w:r>
        <w:rPr>
          <w:rStyle w:val="FootnoteReference"/>
        </w:rPr>
        <w:footnoteRef/>
      </w:r>
      <w:r>
        <w:t xml:space="preserve"> </w:t>
      </w:r>
      <w:r w:rsidRPr="0004546A">
        <w:t xml:space="preserve">see </w:t>
      </w:r>
      <w:r w:rsidR="0004546A">
        <w:t>section D: R</w:t>
      </w:r>
      <w:r w:rsidRPr="0004546A">
        <w:t xml:space="preserve">elevance to </w:t>
      </w:r>
      <w:r w:rsidR="0004546A">
        <w:t>D</w:t>
      </w:r>
      <w:r w:rsidRPr="0004546A">
        <w:t xml:space="preserve">issertation </w:t>
      </w:r>
      <w:r w:rsidR="0004546A">
        <w:t>T</w:t>
      </w:r>
      <w:r w:rsidRPr="0004546A">
        <w:t>opic</w:t>
      </w:r>
    </w:p>
  </w:footnote>
  <w:footnote w:id="2">
    <w:p w14:paraId="3EC1BAC0" w14:textId="77777777" w:rsidR="001A74BB" w:rsidRDefault="001A74BB">
      <w:pPr>
        <w:pStyle w:val="FootnoteText"/>
      </w:pPr>
      <w:r>
        <w:rPr>
          <w:rStyle w:val="FootnoteReference"/>
        </w:rPr>
        <w:footnoteRef/>
      </w:r>
      <w:r>
        <w:t xml:space="preserve"> </w:t>
      </w:r>
      <w:hyperlink r:id="rId1">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F4C10" w14:textId="77777777" w:rsidR="001A74BB" w:rsidRDefault="001A74BB" w:rsidP="001A74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12B6">
      <w:rPr>
        <w:rStyle w:val="PageNumber"/>
        <w:noProof/>
      </w:rPr>
      <w:t>1</w:t>
    </w:r>
    <w:r>
      <w:rPr>
        <w:rStyle w:val="PageNumber"/>
      </w:rPr>
      <w:fldChar w:fldCharType="end"/>
    </w:r>
  </w:p>
  <w:sdt>
    <w:sdtPr>
      <w:id w:val="261120304"/>
      <w:docPartObj>
        <w:docPartGallery w:val="Page Numbers (Top of Page)"/>
        <w:docPartUnique/>
      </w:docPartObj>
    </w:sdtPr>
    <w:sdtEndPr/>
    <w:sdtContent>
      <w:p w14:paraId="5355F1C1" w14:textId="77777777" w:rsidR="001A74BB" w:rsidRDefault="001A74BB" w:rsidP="001A74BB">
        <w:pPr>
          <w:spacing w:line="240" w:lineRule="auto"/>
          <w:ind w:right="360" w:firstLine="0"/>
        </w:pPr>
        <w:r w:rsidRPr="00DC178A">
          <w:t>Comprehensive Examination Proposal</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ED079B"/>
    <w:multiLevelType w:val="multilevel"/>
    <w:tmpl w:val="89E458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8F54528"/>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C42D3BE"/>
    <w:multiLevelType w:val="multilevel"/>
    <w:tmpl w:val="7E0C1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8F6A5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0FB957F0"/>
    <w:multiLevelType w:val="hybridMultilevel"/>
    <w:tmpl w:val="D7546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A9F59A8"/>
    <w:multiLevelType w:val="multilevel"/>
    <w:tmpl w:val="F30C9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B8D2A10"/>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334D115"/>
    <w:multiLevelType w:val="multilevel"/>
    <w:tmpl w:val="BD2E05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num>
  <w:num w:numId="4">
    <w:abstractNumId w:val="9"/>
  </w:num>
  <w:num w:numId="5">
    <w:abstractNumId w:val="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num>
  <w:num w:numId="11">
    <w:abstractNumId w:val="9"/>
  </w:num>
  <w:num w:numId="1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9"/>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2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9"/>
  </w:num>
  <w:num w:numId="21">
    <w:abstractNumId w:val="2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3"/>
  </w:num>
  <w:num w:numId="32">
    <w:abstractNumId w:val="13"/>
  </w:num>
  <w:num w:numId="33">
    <w:abstractNumId w:val="13"/>
  </w:num>
  <w:num w:numId="34">
    <w:abstractNumId w:val="14"/>
  </w:num>
  <w:num w:numId="35">
    <w:abstractNumId w:val="5"/>
  </w:num>
  <w:num w:numId="36">
    <w:abstractNumId w:val="4"/>
  </w:num>
  <w:num w:numId="37">
    <w:abstractNumId w:val="4"/>
  </w:num>
  <w:num w:numId="38">
    <w:abstractNumId w:val="4"/>
  </w:num>
  <w:num w:numId="39">
    <w:abstractNumId w:val="22"/>
  </w:num>
  <w:num w:numId="40">
    <w:abstractNumId w:val="16"/>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19"/>
  </w:num>
  <w:num w:numId="49">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ley Smith">
    <w15:presenceInfo w15:providerId="None" w15:userId="Riley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546A"/>
    <w:rsid w:val="00110699"/>
    <w:rsid w:val="001313FA"/>
    <w:rsid w:val="001A74BB"/>
    <w:rsid w:val="001B23DE"/>
    <w:rsid w:val="002152C1"/>
    <w:rsid w:val="002D75B6"/>
    <w:rsid w:val="003212B6"/>
    <w:rsid w:val="00323CC5"/>
    <w:rsid w:val="003B79DD"/>
    <w:rsid w:val="003D1EE8"/>
    <w:rsid w:val="004977FC"/>
    <w:rsid w:val="004D191C"/>
    <w:rsid w:val="004D205B"/>
    <w:rsid w:val="004E29B3"/>
    <w:rsid w:val="005770BC"/>
    <w:rsid w:val="00590D07"/>
    <w:rsid w:val="006D39B9"/>
    <w:rsid w:val="00701C07"/>
    <w:rsid w:val="00710B9C"/>
    <w:rsid w:val="00784D58"/>
    <w:rsid w:val="00861E0C"/>
    <w:rsid w:val="008D6863"/>
    <w:rsid w:val="00975923"/>
    <w:rsid w:val="009B7690"/>
    <w:rsid w:val="00AC0D88"/>
    <w:rsid w:val="00B009D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9F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10699"/>
    <w:pPr>
      <w:keepNext/>
      <w:keepLines/>
      <w:ind w:firstLine="0"/>
      <w:jc w:val="center"/>
      <w:outlineLvl w:val="0"/>
      <w:pPrChange w:id="0" w:author="Riley Smith" w:date="2016-12-07T19:03:00Z">
        <w:pPr>
          <w:keepNext/>
          <w:keepLines/>
          <w:spacing w:line="480" w:lineRule="auto"/>
          <w:jc w:val="center"/>
          <w:outlineLvl w:val="0"/>
        </w:pPr>
      </w:pPrChange>
    </w:pPr>
    <w:rPr>
      <w:rFonts w:asciiTheme="majorHAnsi" w:eastAsiaTheme="majorEastAsia" w:hAnsiTheme="majorHAnsi" w:cstheme="majorBidi"/>
      <w:b/>
      <w:bCs/>
      <w:rPrChange w:id="0" w:author="Riley Smith" w:date="2016-12-07T19:03:00Z">
        <w:rPr>
          <w:rFonts w:asciiTheme="majorHAnsi" w:eastAsiaTheme="majorEastAsia" w:hAnsiTheme="majorHAnsi" w:cstheme="majorBidi"/>
          <w:b/>
          <w:bCs/>
          <w:color w:val="00000A"/>
          <w:sz w:val="24"/>
          <w:szCs w:val="24"/>
          <w:lang w:val="en-US" w:eastAsia="en-US" w:bidi="ar-SA"/>
        </w:rPr>
      </w:rPrChange>
    </w:rPr>
  </w:style>
  <w:style w:type="paragraph" w:styleId="Heading2">
    <w:name w:val="heading 2"/>
    <w:basedOn w:val="Normal"/>
    <w:next w:val="Normal"/>
    <w:link w:val="Heading2Char"/>
    <w:autoRedefine/>
    <w:uiPriority w:val="9"/>
    <w:unhideWhenUsed/>
    <w:qFormat/>
    <w:rsid w:val="004977FC"/>
    <w:pPr>
      <w:keepNext/>
      <w:keepLines/>
      <w:spacing w:before="180"/>
      <w:ind w:firstLine="0"/>
      <w:outlineLvl w:val="1"/>
      <w:pPrChange w:id="1" w:author="Riley Smith" w:date="2016-12-07T18:57:00Z">
        <w:pPr>
          <w:keepNext/>
          <w:keepLines/>
          <w:spacing w:before="180" w:line="480" w:lineRule="auto"/>
          <w:outlineLvl w:val="1"/>
        </w:pPr>
      </w:pPrChange>
    </w:pPr>
    <w:rPr>
      <w:rFonts w:asciiTheme="majorHAnsi" w:eastAsiaTheme="majorEastAsia" w:hAnsiTheme="majorHAnsi" w:cstheme="majorBidi"/>
      <w:b/>
      <w:bCs/>
      <w:rPrChange w:id="1" w:author="Riley Smith" w:date="2016-12-07T18:57:00Z">
        <w:rPr>
          <w:rFonts w:asciiTheme="majorHAnsi" w:eastAsiaTheme="majorEastAsia" w:hAnsiTheme="majorHAnsi" w:cstheme="majorBidi"/>
          <w:b/>
          <w:bCs/>
          <w:color w:val="00000A"/>
          <w:sz w:val="24"/>
          <w:szCs w:val="24"/>
          <w:lang w:val="en-US" w:eastAsia="en-US" w:bidi="ar-SA"/>
        </w:rPr>
      </w:rPrChange>
    </w:rPr>
  </w:style>
  <w:style w:type="paragraph" w:styleId="Heading3">
    <w:name w:val="heading 3"/>
    <w:basedOn w:val="Normal"/>
    <w:next w:val="Normal"/>
    <w:link w:val="Heading3Char"/>
    <w:autoRedefine/>
    <w:uiPriority w:val="9"/>
    <w:unhideWhenUsed/>
    <w:qFormat/>
    <w:rsid w:val="009B7690"/>
    <w:pPr>
      <w:keepNext/>
      <w:keepLines/>
      <w:spacing w:before="240" w:after="120" w:line="240" w:lineRule="auto"/>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10699"/>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4977FC"/>
    <w:rPr>
      <w:rFonts w:asciiTheme="majorHAnsi" w:eastAsiaTheme="majorEastAsia" w:hAnsiTheme="majorHAnsi" w:cstheme="majorBidi"/>
      <w:b/>
      <w:bCs/>
      <w:color w:val="00000A"/>
      <w:sz w:val="24"/>
      <w:lang w:eastAsia="en-US"/>
    </w:rPr>
  </w:style>
  <w:style w:type="character" w:customStyle="1" w:styleId="TitleChar">
    <w:name w:val="Title Char"/>
    <w:basedOn w:val="DefaultParagraphFont"/>
    <w:link w:val="Title"/>
    <w:uiPriority w:val="1"/>
    <w:qFormat/>
    <w:rsid w:val="00DC178A"/>
    <w:rPr>
      <w:rFonts w:asciiTheme="majorHAnsi" w:eastAsiaTheme="majorEastAsia" w:hAnsiTheme="majorHAnsi" w:cstheme="majorBidi"/>
      <w:b/>
      <w:color w:val="00000A"/>
      <w:sz w:val="24"/>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9B7690"/>
    <w:rPr>
      <w:rFonts w:asciiTheme="majorHAnsi" w:eastAsiaTheme="majorEastAsia" w:hAnsiTheme="majorHAnsi" w:cstheme="majorBidi"/>
      <w:b/>
      <w:bCs/>
      <w:i/>
      <w:color w:val="00000A"/>
      <w:sz w:val="24"/>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DC178A"/>
    <w:pPr>
      <w:spacing w:line="600" w:lineRule="auto"/>
      <w:ind w:firstLine="0"/>
      <w:contextualSpacing/>
      <w:jc w:val="center"/>
    </w:pPr>
    <w:rPr>
      <w:rFonts w:asciiTheme="majorHAnsi" w:eastAsiaTheme="majorEastAsia" w:hAnsiTheme="majorHAnsi" w:cstheme="majorBidi"/>
      <w:b/>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861E0C"/>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qFormat/>
    <w:rsid w:val="004D191C"/>
    <w:pPr>
      <w:spacing w:line="240" w:lineRule="auto"/>
      <w:ind w:firstLine="0"/>
    </w:pPr>
    <w:rPr>
      <w:szCs w:val="22"/>
    </w:rPr>
  </w:style>
  <w:style w:type="paragraph" w:styleId="Subtitle">
    <w:name w:val="Subtitle"/>
    <w:basedOn w:val="Title"/>
    <w:next w:val="Normal"/>
    <w:link w:val="SubtitleChar"/>
    <w:qFormat/>
    <w:rsid w:val="004E62AB"/>
    <w:pPr>
      <w:keepNext/>
      <w:keepLines/>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04546A"/>
    <w:pPr>
      <w:spacing w:before="360"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0">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5Dark-Accent32">
    <w:name w:val="Grid Table 5 Dark - Accent 3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22">
    <w:name w:val="Grid Table 5 Dark - Accent 2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F142F3"/>
    <w:pPr>
      <w:tabs>
        <w:tab w:val="right" w:leader="dot" w:pos="9350"/>
      </w:tabs>
      <w:spacing w:after="100" w:line="240" w:lineRule="auto"/>
      <w:ind w:left="720" w:firstLine="0"/>
    </w:pPr>
    <w:rPr>
      <w:noProof/>
    </w:rPr>
  </w:style>
  <w:style w:type="paragraph" w:styleId="TOC2">
    <w:name w:val="toc 2"/>
    <w:basedOn w:val="Normal"/>
    <w:next w:val="Normal"/>
    <w:autoRedefine/>
    <w:uiPriority w:val="39"/>
    <w:unhideWhenUsed/>
    <w:rsid w:val="0077406A"/>
    <w:pPr>
      <w:tabs>
        <w:tab w:val="right" w:leader="dot" w:pos="9350"/>
      </w:tabs>
      <w:spacing w:after="100" w:line="240" w:lineRule="auto"/>
      <w:ind w:left="900" w:firstLine="0"/>
    </w:pPr>
    <w:rPr>
      <w:noProof/>
    </w:rPr>
  </w:style>
  <w:style w:type="character" w:styleId="Hyperlink">
    <w:name w:val="Hyperlink"/>
    <w:basedOn w:val="DefaultParagraphFont"/>
    <w:uiPriority w:val="99"/>
    <w:unhideWhenUsed/>
    <w:rsid w:val="003A5CE3"/>
    <w:rPr>
      <w:color w:val="002060"/>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pPr>
      <w:ind w:left="0"/>
    </w:pPr>
    <w:rPr>
      <w:b/>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FollowedHyperlink">
    <w:name w:val="FollowedHyperlink"/>
    <w:basedOn w:val="DefaultParagraphFont"/>
    <w:uiPriority w:val="99"/>
    <w:semiHidden/>
    <w:unhideWhenUsed/>
    <w:rsid w:val="0082683F"/>
    <w:rPr>
      <w:color w:val="919191" w:themeColor="followedHyperlink"/>
      <w:u w:val="single"/>
    </w:rPr>
  </w:style>
  <w:style w:type="character" w:styleId="PageNumber">
    <w:name w:val="page number"/>
    <w:basedOn w:val="DefaultParagraphFont"/>
    <w:uiPriority w:val="99"/>
    <w:semiHidden/>
    <w:unhideWhenUsed/>
    <w:rsid w:val="00DC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scra27.org/what-we-do/practice/practice-council-initatives/theory-action-bulletin/"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3550</Words>
  <Characters>20237</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23740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Examination Proposal</dc:title>
  <dc:creator>Rachel M. Smith</dc:creator>
  <cp:lastModifiedBy>Riley Smith</cp:lastModifiedBy>
  <cp:revision>3</cp:revision>
  <cp:lastPrinted>2016-11-30T22:17:00Z</cp:lastPrinted>
  <dcterms:created xsi:type="dcterms:W3CDTF">2016-12-08T03:05:00Z</dcterms:created>
  <dcterms:modified xsi:type="dcterms:W3CDTF">2016-12-26T16:43:00Z</dcterms:modified>
</cp:coreProperties>
</file>